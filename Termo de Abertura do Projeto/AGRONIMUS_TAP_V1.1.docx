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C97B3" w14:textId="77777777" w:rsidR="00245F7B" w:rsidRPr="00D04413" w:rsidRDefault="00304547">
      <w:pPr>
        <w:shd w:val="clear" w:color="auto" w:fill="EAF1DD"/>
        <w:ind w:left="0" w:right="-23" w:hanging="2"/>
        <w:jc w:val="center"/>
        <w:rPr>
          <w:rFonts w:ascii="Arial" w:eastAsia="Arial" w:hAnsi="Arial" w:cs="Arial"/>
          <w:lang w:val="pt-BR"/>
        </w:rPr>
      </w:pPr>
      <w:r w:rsidRPr="00D04413">
        <w:rPr>
          <w:rFonts w:ascii="Arial" w:eastAsia="Arial" w:hAnsi="Arial" w:cs="Arial"/>
          <w:b/>
          <w:lang w:val="pt-BR"/>
        </w:rPr>
        <w:t>TERMO DE ABERTURA DO PROJETO</w:t>
      </w:r>
    </w:p>
    <w:p w14:paraId="79647FEC" w14:textId="77777777" w:rsidR="00245F7B" w:rsidRPr="00D04413" w:rsidRDefault="00245F7B">
      <w:pPr>
        <w:shd w:val="clear" w:color="auto" w:fill="FFFFFF"/>
        <w:ind w:left="0" w:right="-23" w:hanging="2"/>
        <w:rPr>
          <w:rFonts w:ascii="Arial" w:eastAsia="Arial" w:hAnsi="Arial" w:cs="Arial"/>
          <w:lang w:val="pt-BR"/>
        </w:rPr>
      </w:pPr>
    </w:p>
    <w:p w14:paraId="1F8C6F08" w14:textId="77777777" w:rsidR="00245F7B" w:rsidRPr="00D04413" w:rsidRDefault="00304547">
      <w:pPr>
        <w:shd w:val="clear" w:color="auto" w:fill="EAF1DD"/>
        <w:ind w:left="0" w:right="-23" w:hanging="2"/>
        <w:jc w:val="center"/>
        <w:rPr>
          <w:rFonts w:ascii="Arial" w:eastAsia="Arial" w:hAnsi="Arial" w:cs="Arial"/>
          <w:lang w:val="pt-BR"/>
        </w:rPr>
      </w:pPr>
      <w:r w:rsidRPr="00D04413">
        <w:rPr>
          <w:rFonts w:ascii="Arial" w:eastAsia="Arial" w:hAnsi="Arial" w:cs="Arial"/>
          <w:lang w:val="pt-BR"/>
        </w:rPr>
        <w:t>Identificação do Projeto</w:t>
      </w:r>
    </w:p>
    <w:p w14:paraId="698C47C4" w14:textId="77777777" w:rsidR="00245F7B" w:rsidRPr="00D04413" w:rsidRDefault="00245F7B">
      <w:pPr>
        <w:shd w:val="clear" w:color="auto" w:fill="FFFFFF"/>
        <w:ind w:left="0" w:right="-23" w:hanging="2"/>
        <w:rPr>
          <w:rFonts w:ascii="Arial" w:eastAsia="Arial" w:hAnsi="Arial" w:cs="Arial"/>
          <w:lang w:val="pt-BR"/>
        </w:rPr>
      </w:pPr>
    </w:p>
    <w:p w14:paraId="45AA1D71" w14:textId="77777777" w:rsidR="00245F7B" w:rsidRPr="00D04413" w:rsidRDefault="00245F7B">
      <w:pPr>
        <w:shd w:val="clear" w:color="auto" w:fill="FFFFFF"/>
        <w:ind w:left="0" w:right="-23" w:hanging="2"/>
        <w:rPr>
          <w:rFonts w:ascii="Arial" w:eastAsia="Arial" w:hAnsi="Arial" w:cs="Arial"/>
          <w:lang w:val="pt-BR"/>
        </w:rPr>
      </w:pPr>
    </w:p>
    <w:tbl>
      <w:tblPr>
        <w:tblStyle w:val="a"/>
        <w:tblW w:w="8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245F7B" w:rsidRPr="00D04413" w14:paraId="3CC71C8E" w14:textId="77777777">
        <w:trPr>
          <w:cantSplit/>
          <w:trHeight w:val="525"/>
        </w:trPr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A385FD4" w14:textId="77777777" w:rsidR="00245F7B" w:rsidRPr="00561E42" w:rsidRDefault="00304547">
            <w:pPr>
              <w:ind w:left="0" w:hanging="2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561E42">
              <w:rPr>
                <w:rFonts w:ascii="Arial" w:eastAsia="Arial" w:hAnsi="Arial" w:cs="Arial"/>
                <w:b/>
                <w:sz w:val="20"/>
                <w:szCs w:val="20"/>
                <w:lang w:val="pt-BR"/>
              </w:rPr>
              <w:t>Projeto</w:t>
            </w:r>
          </w:p>
          <w:p w14:paraId="4FC11172" w14:textId="77777777" w:rsidR="00245F7B" w:rsidRPr="00561E42" w:rsidRDefault="00304547">
            <w:pPr>
              <w:ind w:left="0" w:hanging="2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proofErr w:type="spellStart"/>
            <w:r w:rsidRPr="00561E42">
              <w:rPr>
                <w:rFonts w:ascii="Arial" w:eastAsia="Arial" w:hAnsi="Arial" w:cs="Arial"/>
                <w:sz w:val="20"/>
                <w:szCs w:val="20"/>
                <w:lang w:val="pt-BR"/>
              </w:rPr>
              <w:t>Agronimus</w:t>
            </w:r>
            <w:proofErr w:type="spellEnd"/>
          </w:p>
        </w:tc>
      </w:tr>
      <w:tr w:rsidR="00245F7B" w:rsidRPr="00561E42" w14:paraId="76E7D1AD" w14:textId="77777777">
        <w:trPr>
          <w:cantSplit/>
          <w:trHeight w:val="525"/>
        </w:trPr>
        <w:tc>
          <w:tcPr>
            <w:tcW w:w="86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D9F3AC5" w14:textId="77777777" w:rsidR="00245F7B" w:rsidRPr="00D04413" w:rsidRDefault="00304547">
            <w:pPr>
              <w:ind w:left="0" w:hanging="2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D04413">
              <w:rPr>
                <w:rFonts w:ascii="Arial" w:eastAsia="Arial" w:hAnsi="Arial" w:cs="Arial"/>
                <w:b/>
                <w:sz w:val="20"/>
                <w:szCs w:val="20"/>
                <w:lang w:val="pt-BR"/>
              </w:rPr>
              <w:t>Gestor do Projeto</w:t>
            </w:r>
          </w:p>
          <w:p w14:paraId="209E6079" w14:textId="77777777" w:rsidR="00245F7B" w:rsidRPr="00D04413" w:rsidRDefault="00304547">
            <w:pPr>
              <w:ind w:left="0" w:hanging="2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D04413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Augusto Farina </w:t>
            </w:r>
          </w:p>
        </w:tc>
      </w:tr>
    </w:tbl>
    <w:p w14:paraId="3663E43E" w14:textId="77777777" w:rsidR="00245F7B" w:rsidRPr="00D04413" w:rsidRDefault="00245F7B">
      <w:pPr>
        <w:shd w:val="clear" w:color="auto" w:fill="FFFFFF"/>
        <w:ind w:left="0" w:right="-23" w:hanging="2"/>
        <w:rPr>
          <w:rFonts w:ascii="Arial" w:eastAsia="Arial" w:hAnsi="Arial" w:cs="Arial"/>
          <w:lang w:val="pt-BR"/>
        </w:rPr>
      </w:pPr>
    </w:p>
    <w:p w14:paraId="3137E4E2" w14:textId="77777777" w:rsidR="00245F7B" w:rsidRPr="00561E42" w:rsidRDefault="00304547">
      <w:pPr>
        <w:shd w:val="clear" w:color="auto" w:fill="EAF1DD"/>
        <w:ind w:left="0" w:right="-23" w:hanging="2"/>
        <w:jc w:val="center"/>
        <w:rPr>
          <w:rFonts w:ascii="Arial" w:eastAsia="Arial" w:hAnsi="Arial" w:cs="Arial"/>
          <w:lang w:val="pt-BR"/>
        </w:rPr>
      </w:pPr>
      <w:r w:rsidRPr="00561E42">
        <w:rPr>
          <w:rFonts w:ascii="Arial" w:eastAsia="Arial" w:hAnsi="Arial" w:cs="Arial"/>
          <w:lang w:val="pt-BR"/>
        </w:rPr>
        <w:t>Histórico de Registro</w:t>
      </w:r>
    </w:p>
    <w:p w14:paraId="48547B15" w14:textId="77777777" w:rsidR="00245F7B" w:rsidRPr="00561E42" w:rsidRDefault="00245F7B">
      <w:pPr>
        <w:shd w:val="clear" w:color="auto" w:fill="FFFFFF"/>
        <w:ind w:left="0" w:right="-23" w:hanging="2"/>
        <w:rPr>
          <w:rFonts w:ascii="Arial" w:eastAsia="Arial" w:hAnsi="Arial" w:cs="Arial"/>
          <w:lang w:val="pt-BR"/>
        </w:rPr>
      </w:pPr>
    </w:p>
    <w:tbl>
      <w:tblPr>
        <w:tblStyle w:val="a0"/>
        <w:tblW w:w="86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845"/>
        <w:gridCol w:w="2970"/>
        <w:gridCol w:w="2850"/>
      </w:tblGrid>
      <w:tr w:rsidR="00245F7B" w:rsidRPr="00D04413" w14:paraId="1753B12C" w14:textId="77777777">
        <w:trPr>
          <w:trHeight w:val="1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2AB52" w14:textId="77777777" w:rsidR="00245F7B" w:rsidRPr="00561E42" w:rsidRDefault="00304547">
            <w:pPr>
              <w:ind w:left="0" w:hanging="2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561E42">
              <w:rPr>
                <w:rFonts w:ascii="Arial" w:eastAsia="Arial" w:hAnsi="Arial" w:cs="Arial"/>
                <w:b/>
                <w:sz w:val="20"/>
                <w:szCs w:val="20"/>
                <w:lang w:val="pt-BR"/>
              </w:rPr>
              <w:t>Versão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348B3" w14:textId="77777777" w:rsidR="00245F7B" w:rsidRPr="00561E42" w:rsidRDefault="00304547">
            <w:pPr>
              <w:ind w:left="0" w:hanging="2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561E42">
              <w:rPr>
                <w:rFonts w:ascii="Arial" w:eastAsia="Arial" w:hAnsi="Arial" w:cs="Arial"/>
                <w:b/>
                <w:sz w:val="20"/>
                <w:szCs w:val="20"/>
                <w:lang w:val="pt-BR"/>
              </w:rPr>
              <w:t>Data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8C1B0" w14:textId="77777777" w:rsidR="00245F7B" w:rsidRPr="00561E42" w:rsidRDefault="00304547">
            <w:pPr>
              <w:ind w:left="0" w:hanging="2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561E42">
              <w:rPr>
                <w:rFonts w:ascii="Arial" w:eastAsia="Arial" w:hAnsi="Arial" w:cs="Arial"/>
                <w:b/>
                <w:sz w:val="20"/>
                <w:szCs w:val="20"/>
                <w:lang w:val="pt-BR"/>
              </w:rPr>
              <w:t>Autor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EB3B6D" w14:textId="77777777" w:rsidR="00245F7B" w:rsidRPr="00561E42" w:rsidRDefault="00304547">
            <w:pPr>
              <w:ind w:left="0" w:hanging="2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561E42">
              <w:rPr>
                <w:rFonts w:ascii="Arial" w:eastAsia="Arial" w:hAnsi="Arial" w:cs="Arial"/>
                <w:b/>
                <w:sz w:val="20"/>
                <w:szCs w:val="20"/>
                <w:lang w:val="pt-BR"/>
              </w:rPr>
              <w:t>Descrição</w:t>
            </w:r>
          </w:p>
        </w:tc>
      </w:tr>
      <w:tr w:rsidR="00245F7B" w:rsidRPr="00561E42" w14:paraId="333487C2" w14:textId="77777777">
        <w:trPr>
          <w:trHeight w:val="1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0A01B" w14:textId="77777777" w:rsidR="00245F7B" w:rsidRPr="00561E42" w:rsidRDefault="00304547">
            <w:pPr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561E42">
              <w:rPr>
                <w:rFonts w:ascii="Arial" w:eastAsia="Arial" w:hAnsi="Arial" w:cs="Arial"/>
                <w:sz w:val="20"/>
                <w:szCs w:val="20"/>
                <w:lang w:val="pt-BR"/>
              </w:rPr>
              <w:t>1.0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AEB58" w14:textId="77777777" w:rsidR="00245F7B" w:rsidRPr="00561E42" w:rsidRDefault="00304547">
            <w:pPr>
              <w:ind w:left="0" w:hanging="2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561E42">
              <w:rPr>
                <w:rFonts w:ascii="Arial" w:eastAsia="Arial" w:hAnsi="Arial" w:cs="Arial"/>
                <w:sz w:val="20"/>
                <w:szCs w:val="20"/>
                <w:lang w:val="pt-BR"/>
              </w:rPr>
              <w:t>Data do histórico: 13/08/2022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39060" w14:textId="77777777" w:rsidR="00245F7B" w:rsidRPr="00561E42" w:rsidRDefault="00304547">
            <w:pPr>
              <w:ind w:left="0" w:hanging="2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561E42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Augusto Farina, Bruno </w:t>
            </w:r>
            <w:proofErr w:type="spellStart"/>
            <w:r w:rsidRPr="00561E42">
              <w:rPr>
                <w:rFonts w:ascii="Arial" w:eastAsia="Arial" w:hAnsi="Arial" w:cs="Arial"/>
                <w:sz w:val="20"/>
                <w:szCs w:val="20"/>
                <w:lang w:val="pt-BR"/>
              </w:rPr>
              <w:t>Orlandin</w:t>
            </w:r>
            <w:proofErr w:type="spellEnd"/>
            <w:r w:rsidRPr="00561E42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, Shawn </w:t>
            </w:r>
            <w:proofErr w:type="spellStart"/>
            <w:r w:rsidRPr="00561E42">
              <w:rPr>
                <w:rFonts w:ascii="Arial" w:eastAsia="Arial" w:hAnsi="Arial" w:cs="Arial"/>
                <w:sz w:val="20"/>
                <w:szCs w:val="20"/>
                <w:lang w:val="pt-BR"/>
              </w:rPr>
              <w:t>Kawabe</w:t>
            </w:r>
            <w:proofErr w:type="spellEnd"/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B66633" w14:textId="77777777" w:rsidR="00245F7B" w:rsidRPr="00D04413" w:rsidRDefault="00304547">
            <w:pPr>
              <w:ind w:left="0" w:hanging="2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D04413">
              <w:rPr>
                <w:rFonts w:ascii="Arial" w:eastAsia="Arial" w:hAnsi="Arial" w:cs="Arial"/>
                <w:sz w:val="20"/>
                <w:szCs w:val="20"/>
                <w:lang w:val="pt-BR"/>
              </w:rPr>
              <w:t>Elaboração do documento justificativa e objetivo do projeto.</w:t>
            </w:r>
          </w:p>
          <w:p w14:paraId="3A7B9CA0" w14:textId="77777777" w:rsidR="00245F7B" w:rsidRPr="00D04413" w:rsidRDefault="00245F7B">
            <w:pPr>
              <w:ind w:left="0" w:hanging="2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</w:p>
        </w:tc>
      </w:tr>
      <w:tr w:rsidR="00245F7B" w:rsidRPr="00561E42" w14:paraId="6F14CB27" w14:textId="77777777">
        <w:trPr>
          <w:trHeight w:val="1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8EAF5" w14:textId="77777777" w:rsidR="00245F7B" w:rsidRPr="00561E42" w:rsidRDefault="00304547">
            <w:pPr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561E42">
              <w:rPr>
                <w:rFonts w:ascii="Arial" w:eastAsia="Arial" w:hAnsi="Arial" w:cs="Arial"/>
                <w:sz w:val="20"/>
                <w:szCs w:val="20"/>
                <w:lang w:val="pt-BR"/>
              </w:rPr>
              <w:t>1.1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31F65" w14:textId="77777777" w:rsidR="006C321D" w:rsidRDefault="00304547">
            <w:pPr>
              <w:ind w:left="0" w:hanging="2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561E42">
              <w:rPr>
                <w:rFonts w:ascii="Arial" w:eastAsia="Arial" w:hAnsi="Arial" w:cs="Arial"/>
                <w:sz w:val="20"/>
                <w:szCs w:val="20"/>
                <w:lang w:val="pt-BR"/>
              </w:rPr>
              <w:t>Data do histórico:</w:t>
            </w:r>
          </w:p>
          <w:p w14:paraId="656A656F" w14:textId="6536D7E2" w:rsidR="00245F7B" w:rsidRPr="00561E42" w:rsidRDefault="006C321D">
            <w:pPr>
              <w:ind w:left="0" w:hanging="2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pt-BR"/>
              </w:rPr>
              <w:t>03/09/2022</w:t>
            </w:r>
            <w:r w:rsidR="00304547" w:rsidRPr="00561E42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24884" w14:textId="26EFCCF4" w:rsidR="00245F7B" w:rsidRPr="00561E42" w:rsidRDefault="006C321D">
            <w:pPr>
              <w:ind w:left="0" w:hanging="2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pt-BR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pt-BR"/>
              </w:rPr>
              <w:t xml:space="preserve">Augusto Farina, Bruno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pt-BR"/>
              </w:rPr>
              <w:t>Orlandin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pt-BR"/>
              </w:rPr>
              <w:t xml:space="preserve">, Shawn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pt-BR"/>
              </w:rPr>
              <w:t>Kawabe</w:t>
            </w:r>
            <w:proofErr w:type="spellEnd"/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4B230" w14:textId="14995ECF" w:rsidR="00245F7B" w:rsidRPr="00561E42" w:rsidRDefault="006C321D">
            <w:pPr>
              <w:ind w:left="0" w:hanging="2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pt-BR"/>
              </w:rPr>
              <w:t>Elaboração das premissas, Restrições, Riscos iniciais, Equipe do Projeto e Partes Interessadas</w:t>
            </w:r>
          </w:p>
        </w:tc>
      </w:tr>
    </w:tbl>
    <w:p w14:paraId="0BC290B5" w14:textId="77777777" w:rsidR="00245F7B" w:rsidRPr="00561E42" w:rsidRDefault="00245F7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spacing w:line="240" w:lineRule="auto"/>
        <w:ind w:left="0" w:hanging="2"/>
        <w:rPr>
          <w:rFonts w:ascii="Arial" w:eastAsia="Arial" w:hAnsi="Arial" w:cs="Arial"/>
          <w:color w:val="000000"/>
          <w:lang w:val="pt-BR"/>
        </w:rPr>
      </w:pPr>
      <w:bookmarkStart w:id="0" w:name="_heading=h.gjdgxs" w:colFirst="0" w:colLast="0"/>
      <w:bookmarkEnd w:id="0"/>
    </w:p>
    <w:p w14:paraId="423614D8" w14:textId="77777777" w:rsidR="00245F7B" w:rsidRPr="00561E42" w:rsidRDefault="00245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="Arial" w:eastAsia="Arial" w:hAnsi="Arial" w:cs="Arial"/>
          <w:color w:val="000000"/>
          <w:lang w:val="pt-BR"/>
        </w:rPr>
      </w:pPr>
    </w:p>
    <w:p w14:paraId="2FCA78F0" w14:textId="77777777" w:rsidR="00245F7B" w:rsidRPr="00561E42" w:rsidRDefault="00304547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EAF1DD"/>
        <w:tabs>
          <w:tab w:val="left" w:pos="708"/>
        </w:tabs>
        <w:spacing w:before="120" w:after="60" w:line="240" w:lineRule="auto"/>
        <w:ind w:left="0" w:right="-23" w:hanging="2"/>
        <w:jc w:val="left"/>
        <w:rPr>
          <w:rFonts w:ascii="Arial" w:eastAsia="Arial" w:hAnsi="Arial" w:cs="Arial"/>
          <w:b/>
          <w:color w:val="000000"/>
          <w:lang w:val="pt-BR"/>
        </w:rPr>
      </w:pPr>
      <w:r w:rsidRPr="00561E42">
        <w:rPr>
          <w:rFonts w:ascii="Arial" w:eastAsia="Arial" w:hAnsi="Arial" w:cs="Arial"/>
          <w:b/>
          <w:color w:val="000000"/>
          <w:lang w:val="pt-BR"/>
        </w:rPr>
        <w:t>Justificativa</w:t>
      </w:r>
    </w:p>
    <w:p w14:paraId="058E5A32" w14:textId="77777777" w:rsidR="00245F7B" w:rsidRPr="00561E42" w:rsidRDefault="00245F7B">
      <w:pPr>
        <w:ind w:left="0" w:hanging="2"/>
        <w:rPr>
          <w:rFonts w:ascii="Arial" w:eastAsia="Arial" w:hAnsi="Arial" w:cs="Arial"/>
          <w:sz w:val="20"/>
          <w:szCs w:val="20"/>
          <w:lang w:val="pt-BR"/>
        </w:rPr>
      </w:pPr>
    </w:p>
    <w:p w14:paraId="4126DCD2" w14:textId="4151D457" w:rsidR="00245F7B" w:rsidRPr="00D04413" w:rsidRDefault="00304547">
      <w:pPr>
        <w:ind w:left="0" w:hanging="2"/>
        <w:rPr>
          <w:rFonts w:ascii="Arial" w:eastAsia="Arial" w:hAnsi="Arial" w:cs="Arial"/>
          <w:sz w:val="20"/>
          <w:szCs w:val="20"/>
          <w:lang w:val="pt-BR"/>
        </w:rPr>
      </w:pPr>
      <w:r w:rsidRPr="00D04413">
        <w:rPr>
          <w:rFonts w:ascii="Arial" w:eastAsia="Arial" w:hAnsi="Arial" w:cs="Arial"/>
          <w:sz w:val="20"/>
          <w:szCs w:val="20"/>
          <w:lang w:val="pt-BR"/>
        </w:rPr>
        <w:t xml:space="preserve">Percebendo a dificuldade dos agricultores para análise de seu cultivo, com a falta de recurso e tecnologia para simulação do plantio, </w:t>
      </w:r>
      <w:r w:rsidR="001D2A54" w:rsidRPr="00D04413">
        <w:rPr>
          <w:rFonts w:ascii="Arial" w:eastAsia="Arial" w:hAnsi="Arial" w:cs="Arial"/>
          <w:sz w:val="20"/>
          <w:szCs w:val="20"/>
          <w:lang w:val="pt-BR"/>
        </w:rPr>
        <w:t>foi decidido</w:t>
      </w:r>
      <w:r w:rsidRPr="00D04413">
        <w:rPr>
          <w:rFonts w:ascii="Arial" w:eastAsia="Arial" w:hAnsi="Arial" w:cs="Arial"/>
          <w:sz w:val="20"/>
          <w:szCs w:val="20"/>
          <w:lang w:val="pt-BR"/>
        </w:rPr>
        <w:t xml:space="preserve"> focar em uma aplicação que</w:t>
      </w:r>
      <w:r w:rsidR="001D2A54" w:rsidRPr="00D04413">
        <w:rPr>
          <w:rFonts w:ascii="Arial" w:eastAsia="Arial" w:hAnsi="Arial" w:cs="Arial"/>
          <w:sz w:val="20"/>
          <w:szCs w:val="20"/>
          <w:lang w:val="pt-BR"/>
        </w:rPr>
        <w:t xml:space="preserve"> auxiliará o agricultor com a escolha do grão que melhor se adequa ao seu ambiente e condições atuais. Contribuindo assim com a redução de </w:t>
      </w:r>
      <w:r w:rsidRPr="00D04413">
        <w:rPr>
          <w:rFonts w:ascii="Arial" w:eastAsia="Arial" w:hAnsi="Arial" w:cs="Arial"/>
          <w:sz w:val="20"/>
          <w:szCs w:val="20"/>
          <w:lang w:val="pt-BR"/>
        </w:rPr>
        <w:t>problemas de logística, custo e acessibilidade</w:t>
      </w:r>
      <w:r w:rsidR="001D2A54" w:rsidRPr="00D04413">
        <w:rPr>
          <w:rFonts w:ascii="Arial" w:eastAsia="Arial" w:hAnsi="Arial" w:cs="Arial"/>
          <w:sz w:val="20"/>
          <w:szCs w:val="20"/>
          <w:lang w:val="pt-BR"/>
        </w:rPr>
        <w:t xml:space="preserve"> enfrentados pelos </w:t>
      </w:r>
      <w:proofErr w:type="gramStart"/>
      <w:r w:rsidR="001D2A54" w:rsidRPr="00D04413">
        <w:rPr>
          <w:rFonts w:ascii="Arial" w:eastAsia="Arial" w:hAnsi="Arial" w:cs="Arial"/>
          <w:sz w:val="20"/>
          <w:szCs w:val="20"/>
          <w:lang w:val="pt-BR"/>
        </w:rPr>
        <w:t>agricultores..</w:t>
      </w:r>
      <w:proofErr w:type="gramEnd"/>
    </w:p>
    <w:p w14:paraId="0BC1B898" w14:textId="77777777" w:rsidR="00245F7B" w:rsidRPr="00D04413" w:rsidRDefault="00245F7B" w:rsidP="00561E42">
      <w:pPr>
        <w:ind w:leftChars="0" w:left="0" w:firstLineChars="0" w:firstLine="0"/>
        <w:jc w:val="left"/>
        <w:rPr>
          <w:rFonts w:ascii="Arial" w:eastAsia="Arial" w:hAnsi="Arial" w:cs="Arial"/>
          <w:color w:val="0000FF"/>
          <w:sz w:val="20"/>
          <w:szCs w:val="20"/>
          <w:lang w:val="pt-BR"/>
        </w:rPr>
      </w:pPr>
    </w:p>
    <w:p w14:paraId="21D34B5B" w14:textId="77777777" w:rsidR="00245F7B" w:rsidRPr="00561E42" w:rsidRDefault="00304547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EAF1DD"/>
        <w:tabs>
          <w:tab w:val="left" w:pos="708"/>
        </w:tabs>
        <w:spacing w:before="240" w:after="60" w:line="240" w:lineRule="auto"/>
        <w:ind w:left="0" w:right="-23" w:hanging="2"/>
        <w:jc w:val="left"/>
        <w:rPr>
          <w:rFonts w:ascii="Arial" w:eastAsia="Arial" w:hAnsi="Arial" w:cs="Arial"/>
          <w:b/>
          <w:color w:val="000000"/>
          <w:lang w:val="pt-BR"/>
        </w:rPr>
      </w:pPr>
      <w:r w:rsidRPr="00561E42">
        <w:rPr>
          <w:rFonts w:ascii="Arial" w:eastAsia="Arial" w:hAnsi="Arial" w:cs="Arial"/>
          <w:b/>
          <w:color w:val="000000"/>
          <w:lang w:val="pt-BR"/>
        </w:rPr>
        <w:t>Objetivo do Projeto</w:t>
      </w:r>
    </w:p>
    <w:p w14:paraId="41FE9503" w14:textId="77777777" w:rsidR="00245F7B" w:rsidRPr="00561E42" w:rsidRDefault="00245F7B">
      <w:pPr>
        <w:ind w:left="0" w:hanging="2"/>
        <w:rPr>
          <w:rFonts w:ascii="Arial" w:eastAsia="Arial" w:hAnsi="Arial" w:cs="Arial"/>
          <w:i/>
          <w:color w:val="0000FF"/>
          <w:sz w:val="20"/>
          <w:szCs w:val="20"/>
          <w:lang w:val="pt-BR"/>
        </w:rPr>
      </w:pPr>
    </w:p>
    <w:p w14:paraId="5EA75B58" w14:textId="2762CFF6" w:rsidR="00245F7B" w:rsidRPr="00D04413" w:rsidRDefault="001D2A54">
      <w:pPr>
        <w:ind w:left="0" w:hanging="2"/>
        <w:rPr>
          <w:rFonts w:ascii="Arial" w:eastAsia="Arial" w:hAnsi="Arial" w:cs="Arial"/>
          <w:sz w:val="20"/>
          <w:szCs w:val="20"/>
          <w:lang w:val="pt-BR"/>
        </w:rPr>
      </w:pPr>
      <w:r w:rsidRPr="00D04413">
        <w:rPr>
          <w:rFonts w:ascii="Arial" w:eastAsia="Arial" w:hAnsi="Arial" w:cs="Arial"/>
          <w:sz w:val="20"/>
          <w:szCs w:val="20"/>
          <w:lang w:val="pt-BR"/>
        </w:rPr>
        <w:t xml:space="preserve">Este projeto tem como objetivo criar um aplicativo para realizar estimativas em relação ao crescimento de sementes do setor da agronomia, a fim de proporcionar aos usuários a análise de suas sementes, sendo capaz de resolver o problema de deslocação para testar as condições de uma certa região, custo e acessibilidade. O aplicativo mostrará ao usuário se um grão poderá ser </w:t>
      </w:r>
      <w:r w:rsidR="00D04413" w:rsidRPr="00D04413">
        <w:rPr>
          <w:rFonts w:ascii="Arial" w:eastAsia="Arial" w:hAnsi="Arial" w:cs="Arial"/>
          <w:sz w:val="20"/>
          <w:szCs w:val="20"/>
          <w:lang w:val="pt-BR"/>
        </w:rPr>
        <w:t>fértil</w:t>
      </w:r>
      <w:r w:rsidRPr="00D04413">
        <w:rPr>
          <w:rFonts w:ascii="Arial" w:eastAsia="Arial" w:hAnsi="Arial" w:cs="Arial"/>
          <w:sz w:val="20"/>
          <w:szCs w:val="20"/>
          <w:lang w:val="pt-BR"/>
        </w:rPr>
        <w:t xml:space="preserve"> em seu ambiente atual ou em algum outro ambiente simulado pelo aplicativo.</w:t>
      </w:r>
    </w:p>
    <w:p w14:paraId="55683534" w14:textId="77777777" w:rsidR="00245F7B" w:rsidRPr="00D04413" w:rsidRDefault="00245F7B">
      <w:pPr>
        <w:spacing w:before="120"/>
        <w:ind w:left="0" w:hanging="2"/>
        <w:rPr>
          <w:lang w:val="pt-BR"/>
        </w:rPr>
      </w:pPr>
    </w:p>
    <w:p w14:paraId="19CDFDDC" w14:textId="77777777" w:rsidR="00245F7B" w:rsidRPr="00561E42" w:rsidRDefault="00304547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EAF1DD"/>
        <w:tabs>
          <w:tab w:val="left" w:pos="708"/>
        </w:tabs>
        <w:spacing w:before="120" w:after="60" w:line="240" w:lineRule="auto"/>
        <w:ind w:left="0" w:right="-23" w:hanging="2"/>
        <w:jc w:val="left"/>
        <w:rPr>
          <w:rFonts w:ascii="Arial" w:eastAsia="Arial" w:hAnsi="Arial" w:cs="Arial"/>
          <w:b/>
          <w:color w:val="000000"/>
          <w:lang w:val="pt-BR"/>
        </w:rPr>
      </w:pPr>
      <w:r w:rsidRPr="00561E42">
        <w:rPr>
          <w:rFonts w:ascii="Arial" w:eastAsia="Arial" w:hAnsi="Arial" w:cs="Arial"/>
          <w:b/>
          <w:color w:val="000000"/>
          <w:lang w:val="pt-BR"/>
        </w:rPr>
        <w:t>Premissas</w:t>
      </w:r>
    </w:p>
    <w:p w14:paraId="0E909EF7" w14:textId="311AE25C" w:rsidR="00245F7B" w:rsidRPr="00D04413" w:rsidRDefault="00245F7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spacing w:line="240" w:lineRule="auto"/>
        <w:ind w:left="0" w:hanging="2"/>
        <w:rPr>
          <w:rFonts w:ascii="Arial" w:eastAsia="Arial" w:hAnsi="Arial" w:cs="Arial"/>
          <w:i/>
          <w:color w:val="0000FF"/>
          <w:sz w:val="20"/>
          <w:szCs w:val="20"/>
          <w:lang w:val="pt-BR"/>
        </w:rPr>
      </w:pPr>
    </w:p>
    <w:p w14:paraId="67399513" w14:textId="61D652A1" w:rsidR="00BA3976" w:rsidRPr="00561E42" w:rsidRDefault="00C8771C" w:rsidP="00BA3976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spacing w:line="240" w:lineRule="auto"/>
        <w:ind w:leftChars="0" w:firstLineChars="0"/>
        <w:rPr>
          <w:rFonts w:ascii="Arial" w:eastAsia="Arial" w:hAnsi="Arial" w:cs="Arial"/>
          <w:color w:val="000000"/>
          <w:sz w:val="22"/>
          <w:szCs w:val="22"/>
          <w:lang w:val="pt-BR"/>
        </w:rPr>
      </w:pPr>
      <w:r w:rsidRPr="00561E42">
        <w:rPr>
          <w:rFonts w:ascii="Arial" w:eastAsia="Arial" w:hAnsi="Arial" w:cs="Arial"/>
          <w:color w:val="000000"/>
          <w:sz w:val="22"/>
          <w:szCs w:val="22"/>
          <w:lang w:val="pt-BR"/>
        </w:rPr>
        <w:t xml:space="preserve">Utilizar </w:t>
      </w:r>
      <w:proofErr w:type="spellStart"/>
      <w:r w:rsidRPr="00561E42">
        <w:rPr>
          <w:rFonts w:ascii="Arial" w:eastAsia="Arial" w:hAnsi="Arial" w:cs="Arial"/>
          <w:color w:val="000000"/>
          <w:sz w:val="22"/>
          <w:szCs w:val="22"/>
          <w:lang w:val="pt-BR"/>
        </w:rPr>
        <w:t>microsserviços</w:t>
      </w:r>
      <w:proofErr w:type="spellEnd"/>
      <w:r w:rsidRPr="00561E42">
        <w:rPr>
          <w:rFonts w:ascii="Arial" w:eastAsia="Arial" w:hAnsi="Arial" w:cs="Arial"/>
          <w:color w:val="000000"/>
          <w:sz w:val="22"/>
          <w:szCs w:val="22"/>
          <w:lang w:val="pt-BR"/>
        </w:rPr>
        <w:t xml:space="preserve"> (</w:t>
      </w:r>
      <w:proofErr w:type="spellStart"/>
      <w:r w:rsidRPr="00561E42">
        <w:rPr>
          <w:rFonts w:ascii="Arial" w:eastAsia="Arial" w:hAnsi="Arial" w:cs="Arial"/>
          <w:color w:val="000000"/>
          <w:sz w:val="22"/>
          <w:szCs w:val="22"/>
          <w:lang w:val="pt-BR"/>
        </w:rPr>
        <w:t>Api´s</w:t>
      </w:r>
      <w:proofErr w:type="spellEnd"/>
      <w:r w:rsidRPr="00561E42">
        <w:rPr>
          <w:rFonts w:ascii="Arial" w:eastAsia="Arial" w:hAnsi="Arial" w:cs="Arial"/>
          <w:color w:val="000000"/>
          <w:sz w:val="22"/>
          <w:szCs w:val="22"/>
          <w:lang w:val="pt-BR"/>
        </w:rPr>
        <w:t>);</w:t>
      </w:r>
    </w:p>
    <w:p w14:paraId="72CBE478" w14:textId="549E4FAA" w:rsidR="00C8771C" w:rsidRPr="00561E42" w:rsidRDefault="00C8771C" w:rsidP="00BA3976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spacing w:line="240" w:lineRule="auto"/>
        <w:ind w:leftChars="0" w:firstLineChars="0"/>
        <w:rPr>
          <w:rFonts w:ascii="Arial" w:eastAsia="Arial" w:hAnsi="Arial" w:cs="Arial"/>
          <w:color w:val="000000"/>
          <w:sz w:val="22"/>
          <w:szCs w:val="22"/>
          <w:lang w:val="pt-BR"/>
        </w:rPr>
      </w:pPr>
      <w:commentRangeStart w:id="1"/>
      <w:r w:rsidRPr="00561E42">
        <w:rPr>
          <w:rFonts w:ascii="Arial" w:eastAsia="Arial" w:hAnsi="Arial" w:cs="Arial"/>
          <w:color w:val="000000"/>
          <w:sz w:val="22"/>
          <w:szCs w:val="22"/>
          <w:lang w:val="pt-BR"/>
        </w:rPr>
        <w:t xml:space="preserve">Desenvolvimento com </w:t>
      </w:r>
      <w:r w:rsidR="00D04413" w:rsidRPr="00D04413">
        <w:rPr>
          <w:rFonts w:ascii="Arial" w:eastAsia="Arial" w:hAnsi="Arial" w:cs="Arial"/>
          <w:color w:val="000000"/>
          <w:sz w:val="22"/>
          <w:szCs w:val="22"/>
          <w:lang w:val="pt-BR"/>
        </w:rPr>
        <w:t>opinião</w:t>
      </w:r>
      <w:r w:rsidRPr="00561E42">
        <w:rPr>
          <w:rFonts w:ascii="Arial" w:eastAsia="Arial" w:hAnsi="Arial" w:cs="Arial"/>
          <w:color w:val="000000"/>
          <w:sz w:val="22"/>
          <w:szCs w:val="22"/>
          <w:lang w:val="pt-BR"/>
        </w:rPr>
        <w:t xml:space="preserve"> especializada;</w:t>
      </w:r>
      <w:commentRangeEnd w:id="1"/>
      <w:r w:rsidR="002A6A8B">
        <w:rPr>
          <w:rStyle w:val="Refdecomentrio"/>
        </w:rPr>
        <w:commentReference w:id="1"/>
      </w:r>
    </w:p>
    <w:p w14:paraId="62005835" w14:textId="77777777" w:rsidR="00C8771C" w:rsidRPr="00561E42" w:rsidRDefault="00C8771C" w:rsidP="00BA3976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spacing w:line="240" w:lineRule="auto"/>
        <w:ind w:leftChars="0" w:firstLineChars="0"/>
        <w:rPr>
          <w:rFonts w:ascii="Arial" w:eastAsia="Arial" w:hAnsi="Arial" w:cs="Arial"/>
          <w:color w:val="000000"/>
          <w:sz w:val="22"/>
          <w:szCs w:val="22"/>
          <w:lang w:val="pt-BR"/>
        </w:rPr>
      </w:pPr>
      <w:r w:rsidRPr="00561E42">
        <w:rPr>
          <w:rFonts w:ascii="Arial" w:eastAsia="Arial" w:hAnsi="Arial" w:cs="Arial"/>
          <w:color w:val="000000"/>
          <w:sz w:val="22"/>
          <w:szCs w:val="22"/>
          <w:lang w:val="pt-BR"/>
        </w:rPr>
        <w:t>Validação do protótipo por especialistas e agricultores;</w:t>
      </w:r>
    </w:p>
    <w:p w14:paraId="2DC8497B" w14:textId="6AD910C0" w:rsidR="00C8771C" w:rsidRPr="00561E42" w:rsidRDefault="00C8771C" w:rsidP="00BA3976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spacing w:line="240" w:lineRule="auto"/>
        <w:ind w:leftChars="0" w:firstLineChars="0"/>
        <w:rPr>
          <w:rFonts w:ascii="Arial" w:eastAsia="Arial" w:hAnsi="Arial" w:cs="Arial"/>
          <w:color w:val="000000"/>
          <w:sz w:val="22"/>
          <w:szCs w:val="22"/>
          <w:lang w:val="pt-BR"/>
        </w:rPr>
      </w:pPr>
      <w:r w:rsidRPr="00561E42">
        <w:rPr>
          <w:rFonts w:ascii="Arial" w:eastAsia="Arial" w:hAnsi="Arial" w:cs="Arial"/>
          <w:color w:val="000000"/>
          <w:sz w:val="22"/>
          <w:szCs w:val="22"/>
          <w:lang w:val="pt-BR"/>
        </w:rPr>
        <w:t xml:space="preserve">Projeto </w:t>
      </w:r>
      <w:r w:rsidR="00C9288F" w:rsidRPr="00561E42">
        <w:rPr>
          <w:rFonts w:ascii="Arial" w:eastAsia="Arial" w:hAnsi="Arial" w:cs="Arial"/>
          <w:color w:val="000000"/>
          <w:sz w:val="22"/>
          <w:szCs w:val="22"/>
          <w:lang w:val="pt-BR"/>
        </w:rPr>
        <w:t xml:space="preserve">realizado para dispositivos mobile, utilizando o </w:t>
      </w:r>
      <w:proofErr w:type="spellStart"/>
      <w:r w:rsidR="00C9288F" w:rsidRPr="00561E42">
        <w:rPr>
          <w:rFonts w:ascii="Arial" w:eastAsia="Arial" w:hAnsi="Arial" w:cs="Arial"/>
          <w:color w:val="000000"/>
          <w:sz w:val="22"/>
          <w:szCs w:val="22"/>
          <w:lang w:val="pt-BR"/>
        </w:rPr>
        <w:t>React</w:t>
      </w:r>
      <w:proofErr w:type="spellEnd"/>
      <w:r w:rsidR="00C9288F" w:rsidRPr="00561E42">
        <w:rPr>
          <w:rFonts w:ascii="Arial" w:eastAsia="Arial" w:hAnsi="Arial" w:cs="Arial"/>
          <w:color w:val="000000"/>
          <w:sz w:val="22"/>
          <w:szCs w:val="22"/>
          <w:lang w:val="pt-BR"/>
        </w:rPr>
        <w:t xml:space="preserve"> </w:t>
      </w:r>
      <w:proofErr w:type="spellStart"/>
      <w:r w:rsidR="00C9288F" w:rsidRPr="00561E42">
        <w:rPr>
          <w:rFonts w:ascii="Arial" w:eastAsia="Arial" w:hAnsi="Arial" w:cs="Arial"/>
          <w:color w:val="000000"/>
          <w:sz w:val="22"/>
          <w:szCs w:val="22"/>
          <w:lang w:val="pt-BR"/>
        </w:rPr>
        <w:t>Native</w:t>
      </w:r>
      <w:proofErr w:type="spellEnd"/>
      <w:r w:rsidR="00C9288F" w:rsidRPr="00561E42">
        <w:rPr>
          <w:rFonts w:ascii="Arial" w:eastAsia="Arial" w:hAnsi="Arial" w:cs="Arial"/>
          <w:color w:val="000000"/>
          <w:sz w:val="22"/>
          <w:szCs w:val="22"/>
          <w:lang w:val="pt-BR"/>
        </w:rPr>
        <w:t>;</w:t>
      </w:r>
      <w:r w:rsidRPr="00561E42">
        <w:rPr>
          <w:rFonts w:ascii="Arial" w:eastAsia="Arial" w:hAnsi="Arial" w:cs="Arial"/>
          <w:color w:val="000000"/>
          <w:sz w:val="22"/>
          <w:szCs w:val="22"/>
          <w:lang w:val="pt-BR"/>
        </w:rPr>
        <w:t xml:space="preserve"> </w:t>
      </w:r>
    </w:p>
    <w:p w14:paraId="3D1E5A5B" w14:textId="7817E1F0" w:rsidR="00C9288F" w:rsidRPr="00561E42" w:rsidRDefault="00C9288F" w:rsidP="00BA3976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spacing w:line="240" w:lineRule="auto"/>
        <w:ind w:leftChars="0" w:firstLineChars="0"/>
        <w:rPr>
          <w:rFonts w:ascii="Arial" w:eastAsia="Arial" w:hAnsi="Arial" w:cs="Arial"/>
          <w:color w:val="000000"/>
          <w:sz w:val="22"/>
          <w:szCs w:val="22"/>
          <w:lang w:val="pt-BR"/>
        </w:rPr>
      </w:pPr>
      <w:r w:rsidRPr="00561E42">
        <w:rPr>
          <w:rFonts w:ascii="Arial" w:eastAsia="Arial" w:hAnsi="Arial" w:cs="Arial"/>
          <w:color w:val="000000"/>
          <w:sz w:val="22"/>
          <w:szCs w:val="22"/>
          <w:lang w:val="pt-BR"/>
        </w:rPr>
        <w:t>Nuvem AWS;</w:t>
      </w:r>
    </w:p>
    <w:p w14:paraId="5D2F2C7D" w14:textId="6F6AB611" w:rsidR="00245F7B" w:rsidRPr="00561E42" w:rsidRDefault="00D04413" w:rsidP="00D04413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spacing w:line="240" w:lineRule="auto"/>
        <w:ind w:leftChars="0" w:firstLineChars="0"/>
        <w:rPr>
          <w:rFonts w:ascii="Arial" w:eastAsia="Arial" w:hAnsi="Arial" w:cs="Arial"/>
          <w:color w:val="000000"/>
          <w:sz w:val="22"/>
          <w:szCs w:val="22"/>
          <w:lang w:val="pt-BR"/>
        </w:rPr>
      </w:pPr>
      <w:r w:rsidRPr="00561E42">
        <w:rPr>
          <w:rFonts w:ascii="Arial" w:eastAsia="Arial" w:hAnsi="Arial" w:cs="Arial"/>
          <w:color w:val="000000"/>
          <w:sz w:val="22"/>
          <w:szCs w:val="22"/>
          <w:lang w:val="pt-BR"/>
        </w:rPr>
        <w:t xml:space="preserve">Projeto conduzido com </w:t>
      </w:r>
      <w:r w:rsidR="00C9288F" w:rsidRPr="00561E42">
        <w:rPr>
          <w:rFonts w:ascii="Arial" w:eastAsia="Arial" w:hAnsi="Arial" w:cs="Arial"/>
          <w:color w:val="000000"/>
          <w:sz w:val="22"/>
          <w:szCs w:val="22"/>
          <w:lang w:val="pt-BR"/>
        </w:rPr>
        <w:t>Re</w:t>
      </w:r>
      <w:r w:rsidRPr="00561E42">
        <w:rPr>
          <w:rFonts w:ascii="Arial" w:eastAsia="Arial" w:hAnsi="Arial" w:cs="Arial"/>
          <w:color w:val="000000"/>
          <w:sz w:val="22"/>
          <w:szCs w:val="22"/>
          <w:lang w:val="pt-BR"/>
        </w:rPr>
        <w:t xml:space="preserve">uniões Semanais com o cliente; </w:t>
      </w:r>
    </w:p>
    <w:p w14:paraId="44AA74F5" w14:textId="4511F4D4" w:rsidR="00D04413" w:rsidRDefault="00D04413" w:rsidP="00D04413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spacing w:line="240" w:lineRule="auto"/>
        <w:ind w:leftChars="0" w:firstLineChars="0"/>
        <w:rPr>
          <w:rFonts w:ascii="Arial" w:eastAsia="Arial" w:hAnsi="Arial" w:cs="Arial"/>
          <w:color w:val="000000"/>
          <w:sz w:val="22"/>
          <w:szCs w:val="22"/>
          <w:lang w:val="pt-BR"/>
        </w:rPr>
      </w:pPr>
      <w:r w:rsidRPr="00561E42">
        <w:rPr>
          <w:rFonts w:ascii="Arial" w:eastAsia="Arial" w:hAnsi="Arial" w:cs="Arial"/>
          <w:color w:val="000000"/>
          <w:sz w:val="22"/>
          <w:szCs w:val="22"/>
          <w:lang w:val="pt-BR"/>
        </w:rPr>
        <w:lastRenderedPageBreak/>
        <w:t>Utilizar teste de aceitação do usuário externo (Beta Teste);</w:t>
      </w:r>
    </w:p>
    <w:p w14:paraId="5CEA427B" w14:textId="0933B6DA" w:rsidR="00215BEE" w:rsidRDefault="00215BEE" w:rsidP="00D04413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spacing w:line="240" w:lineRule="auto"/>
        <w:ind w:leftChars="0" w:firstLineChars="0"/>
        <w:rPr>
          <w:rFonts w:ascii="Arial" w:eastAsia="Arial" w:hAnsi="Arial" w:cs="Arial"/>
          <w:color w:val="000000"/>
          <w:sz w:val="22"/>
          <w:szCs w:val="22"/>
          <w:lang w:val="pt-BR"/>
        </w:rPr>
      </w:pPr>
      <w:commentRangeStart w:id="2"/>
      <w:r>
        <w:rPr>
          <w:rFonts w:ascii="Arial" w:eastAsia="Arial" w:hAnsi="Arial" w:cs="Arial"/>
          <w:color w:val="000000"/>
          <w:sz w:val="22"/>
          <w:szCs w:val="22"/>
          <w:lang w:val="pt-BR"/>
        </w:rPr>
        <w:t xml:space="preserve">Utilizar metodologia </w:t>
      </w:r>
      <w:r w:rsidR="00121A39">
        <w:rPr>
          <w:rFonts w:ascii="Arial" w:eastAsia="Arial" w:hAnsi="Arial" w:cs="Arial"/>
          <w:color w:val="000000"/>
          <w:sz w:val="22"/>
          <w:szCs w:val="22"/>
          <w:lang w:val="pt-BR"/>
        </w:rPr>
        <w:t>Ágil</w:t>
      </w:r>
      <w:r>
        <w:rPr>
          <w:rFonts w:ascii="Arial" w:eastAsia="Arial" w:hAnsi="Arial" w:cs="Arial"/>
          <w:color w:val="000000"/>
          <w:sz w:val="22"/>
          <w:szCs w:val="22"/>
          <w:lang w:val="pt-BR"/>
        </w:rPr>
        <w:t>;</w:t>
      </w:r>
    </w:p>
    <w:p w14:paraId="1FFA825E" w14:textId="260BE037" w:rsidR="00121A39" w:rsidRPr="00561E42" w:rsidRDefault="00121A39" w:rsidP="00561E42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spacing w:line="240" w:lineRule="auto"/>
        <w:ind w:leftChars="0" w:firstLineChars="0"/>
        <w:rPr>
          <w:rFonts w:ascii="Arial" w:eastAsia="Arial" w:hAnsi="Arial" w:cs="Arial"/>
          <w:color w:val="000000"/>
          <w:sz w:val="22"/>
          <w:szCs w:val="22"/>
          <w:lang w:val="pt-BR"/>
        </w:rPr>
      </w:pPr>
      <w:r>
        <w:rPr>
          <w:rFonts w:ascii="Arial" w:eastAsia="Arial" w:hAnsi="Arial" w:cs="Arial"/>
          <w:color w:val="000000"/>
          <w:sz w:val="22"/>
          <w:szCs w:val="22"/>
          <w:lang w:val="pt-BR"/>
        </w:rPr>
        <w:t>Utilizar Planning Poker;</w:t>
      </w:r>
      <w:commentRangeEnd w:id="2"/>
      <w:r w:rsidR="001E5366">
        <w:rPr>
          <w:rStyle w:val="Refdecomentrio"/>
        </w:rPr>
        <w:commentReference w:id="2"/>
      </w:r>
    </w:p>
    <w:p w14:paraId="75CAB18A" w14:textId="77777777" w:rsidR="00245F7B" w:rsidRPr="00561E42" w:rsidRDefault="00304547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EAF1DD"/>
        <w:tabs>
          <w:tab w:val="left" w:pos="708"/>
        </w:tabs>
        <w:spacing w:before="120" w:after="60" w:line="240" w:lineRule="auto"/>
        <w:ind w:left="0" w:right="-23" w:hanging="2"/>
        <w:jc w:val="left"/>
        <w:rPr>
          <w:rFonts w:ascii="Arial" w:eastAsia="Arial" w:hAnsi="Arial" w:cs="Arial"/>
          <w:b/>
          <w:color w:val="000000"/>
          <w:lang w:val="pt-BR"/>
        </w:rPr>
      </w:pPr>
      <w:r w:rsidRPr="00561E42">
        <w:rPr>
          <w:rFonts w:ascii="Arial" w:eastAsia="Arial" w:hAnsi="Arial" w:cs="Arial"/>
          <w:b/>
          <w:color w:val="000000"/>
          <w:lang w:val="pt-BR"/>
        </w:rPr>
        <w:t>Restrições</w:t>
      </w:r>
    </w:p>
    <w:p w14:paraId="7C09FE2E" w14:textId="4CBFF242" w:rsidR="00245F7B" w:rsidRPr="00D04413" w:rsidRDefault="00245F7B" w:rsidP="00561E42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spacing w:line="240" w:lineRule="auto"/>
        <w:ind w:leftChars="0" w:left="0" w:firstLineChars="0" w:firstLine="0"/>
        <w:rPr>
          <w:rFonts w:ascii="Arial" w:eastAsia="Arial" w:hAnsi="Arial" w:cs="Arial"/>
          <w:i/>
          <w:color w:val="0000FF"/>
          <w:sz w:val="20"/>
          <w:szCs w:val="20"/>
          <w:lang w:val="pt-BR"/>
        </w:rPr>
      </w:pPr>
    </w:p>
    <w:p w14:paraId="71BB9AA2" w14:textId="2AC060C2" w:rsidR="00BA3976" w:rsidRPr="00D04413" w:rsidRDefault="00BA3976" w:rsidP="00BA3976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spacing w:line="240" w:lineRule="auto"/>
        <w:ind w:leftChars="0" w:firstLineChars="0"/>
        <w:rPr>
          <w:rFonts w:ascii="Arial" w:eastAsia="Arial" w:hAnsi="Arial" w:cs="Arial"/>
          <w:color w:val="000000" w:themeColor="text1"/>
          <w:sz w:val="20"/>
          <w:szCs w:val="20"/>
          <w:lang w:val="pt-BR"/>
        </w:rPr>
      </w:pPr>
      <w:r w:rsidRPr="00D04413">
        <w:rPr>
          <w:rFonts w:ascii="Arial" w:eastAsia="Arial" w:hAnsi="Arial" w:cs="Arial"/>
          <w:color w:val="000000" w:themeColor="text1"/>
          <w:sz w:val="20"/>
          <w:szCs w:val="20"/>
          <w:lang w:val="pt-BR"/>
        </w:rPr>
        <w:t xml:space="preserve">Horário de trabalho, sendo Sábado das 11:30 </w:t>
      </w:r>
      <w:proofErr w:type="gramStart"/>
      <w:r w:rsidRPr="00D04413">
        <w:rPr>
          <w:rFonts w:ascii="Arial" w:eastAsia="Arial" w:hAnsi="Arial" w:cs="Arial"/>
          <w:color w:val="000000" w:themeColor="text1"/>
          <w:sz w:val="20"/>
          <w:szCs w:val="20"/>
          <w:lang w:val="pt-BR"/>
        </w:rPr>
        <w:t>as</w:t>
      </w:r>
      <w:proofErr w:type="gramEnd"/>
      <w:r w:rsidRPr="00D04413">
        <w:rPr>
          <w:rFonts w:ascii="Arial" w:eastAsia="Arial" w:hAnsi="Arial" w:cs="Arial"/>
          <w:color w:val="000000" w:themeColor="text1"/>
          <w:sz w:val="20"/>
          <w:szCs w:val="20"/>
          <w:lang w:val="pt-BR"/>
        </w:rPr>
        <w:t xml:space="preserve"> 13:</w:t>
      </w:r>
      <w:ins w:id="3" w:author="Marco Isaias Alayo Chavez" w:date="2022-09-07T14:59:00Z">
        <w:r w:rsidR="002A6A8B">
          <w:rPr>
            <w:rFonts w:ascii="Arial" w:eastAsia="Arial" w:hAnsi="Arial" w:cs="Arial"/>
            <w:color w:val="000000" w:themeColor="text1"/>
            <w:sz w:val="20"/>
            <w:szCs w:val="20"/>
            <w:lang w:val="pt-BR"/>
          </w:rPr>
          <w:t>1</w:t>
        </w:r>
      </w:ins>
      <w:del w:id="4" w:author="Marco Isaias Alayo Chavez" w:date="2022-09-07T14:59:00Z">
        <w:r w:rsidRPr="00D04413" w:rsidDel="002A6A8B">
          <w:rPr>
            <w:rFonts w:ascii="Arial" w:eastAsia="Arial" w:hAnsi="Arial" w:cs="Arial"/>
            <w:color w:val="000000" w:themeColor="text1"/>
            <w:sz w:val="20"/>
            <w:szCs w:val="20"/>
            <w:lang w:val="pt-BR"/>
          </w:rPr>
          <w:delText>3</w:delText>
        </w:r>
      </w:del>
      <w:r w:rsidRPr="00D04413">
        <w:rPr>
          <w:rFonts w:ascii="Arial" w:eastAsia="Arial" w:hAnsi="Arial" w:cs="Arial"/>
          <w:color w:val="000000" w:themeColor="text1"/>
          <w:sz w:val="20"/>
          <w:szCs w:val="20"/>
          <w:lang w:val="pt-BR"/>
        </w:rPr>
        <w:t>0</w:t>
      </w:r>
      <w:r w:rsidR="00C9288F" w:rsidRPr="00D04413">
        <w:rPr>
          <w:rFonts w:ascii="Arial" w:eastAsia="Arial" w:hAnsi="Arial" w:cs="Arial"/>
          <w:color w:val="000000" w:themeColor="text1"/>
          <w:sz w:val="20"/>
          <w:szCs w:val="20"/>
          <w:lang w:val="pt-BR"/>
        </w:rPr>
        <w:t>;</w:t>
      </w:r>
    </w:p>
    <w:p w14:paraId="320221B4" w14:textId="3FC897AB" w:rsidR="00BA3976" w:rsidRPr="00D04413" w:rsidRDefault="00BA3976" w:rsidP="00BA3976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spacing w:line="240" w:lineRule="auto"/>
        <w:ind w:leftChars="0" w:firstLineChars="0"/>
        <w:rPr>
          <w:rFonts w:ascii="Arial" w:eastAsia="Arial" w:hAnsi="Arial" w:cs="Arial"/>
          <w:color w:val="000000" w:themeColor="text1"/>
          <w:sz w:val="20"/>
          <w:szCs w:val="20"/>
          <w:lang w:val="pt-BR"/>
        </w:rPr>
      </w:pPr>
      <w:r w:rsidRPr="00D04413">
        <w:rPr>
          <w:rFonts w:ascii="Arial" w:eastAsia="Arial" w:hAnsi="Arial" w:cs="Arial"/>
          <w:color w:val="000000" w:themeColor="text1"/>
          <w:sz w:val="20"/>
          <w:szCs w:val="20"/>
          <w:lang w:val="pt-BR"/>
        </w:rPr>
        <w:t>Utilizar sistema operacional Windows</w:t>
      </w:r>
      <w:r w:rsidR="00C9288F" w:rsidRPr="00D04413">
        <w:rPr>
          <w:rFonts w:ascii="Arial" w:eastAsia="Arial" w:hAnsi="Arial" w:cs="Arial"/>
          <w:color w:val="000000" w:themeColor="text1"/>
          <w:sz w:val="20"/>
          <w:szCs w:val="20"/>
          <w:lang w:val="pt-BR"/>
        </w:rPr>
        <w:t>;</w:t>
      </w:r>
    </w:p>
    <w:p w14:paraId="11345946" w14:textId="4CDD8F8E" w:rsidR="00BA3976" w:rsidRPr="00D04413" w:rsidRDefault="00C9288F" w:rsidP="00BA3976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spacing w:line="240" w:lineRule="auto"/>
        <w:ind w:leftChars="0" w:firstLineChars="0"/>
        <w:rPr>
          <w:rFonts w:ascii="Arial" w:eastAsia="Arial" w:hAnsi="Arial" w:cs="Arial"/>
          <w:color w:val="000000" w:themeColor="text1"/>
          <w:sz w:val="20"/>
          <w:szCs w:val="20"/>
          <w:lang w:val="pt-BR"/>
        </w:rPr>
      </w:pPr>
      <w:r w:rsidRPr="00D04413">
        <w:rPr>
          <w:rFonts w:ascii="Arial" w:eastAsia="Arial" w:hAnsi="Arial" w:cs="Arial"/>
          <w:color w:val="000000" w:themeColor="text1"/>
          <w:sz w:val="20"/>
          <w:szCs w:val="20"/>
          <w:lang w:val="pt-BR"/>
        </w:rPr>
        <w:t>Disponível em Android e IOS;</w:t>
      </w:r>
    </w:p>
    <w:p w14:paraId="579E77C0" w14:textId="7BF8FB58" w:rsidR="00C9288F" w:rsidRPr="00D04413" w:rsidRDefault="00C9288F" w:rsidP="00BA3976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spacing w:line="240" w:lineRule="auto"/>
        <w:ind w:leftChars="0" w:firstLineChars="0"/>
        <w:rPr>
          <w:rFonts w:ascii="Arial" w:eastAsia="Arial" w:hAnsi="Arial" w:cs="Arial"/>
          <w:color w:val="000000" w:themeColor="text1"/>
          <w:sz w:val="20"/>
          <w:szCs w:val="20"/>
          <w:lang w:val="pt-BR"/>
        </w:rPr>
      </w:pPr>
      <w:r w:rsidRPr="00D04413">
        <w:rPr>
          <w:rFonts w:ascii="Arial" w:eastAsia="Arial" w:hAnsi="Arial" w:cs="Arial"/>
          <w:color w:val="000000" w:themeColor="text1"/>
          <w:sz w:val="20"/>
          <w:szCs w:val="20"/>
          <w:lang w:val="pt-BR"/>
        </w:rPr>
        <w:t>Cliente definiu que as reuniões serão presenciais;</w:t>
      </w:r>
    </w:p>
    <w:p w14:paraId="6AA610CD" w14:textId="7ABDB79F" w:rsidR="00D04413" w:rsidRPr="00D04413" w:rsidRDefault="00C9288F" w:rsidP="00C9288F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spacing w:line="240" w:lineRule="auto"/>
        <w:ind w:leftChars="0" w:firstLineChars="0"/>
        <w:rPr>
          <w:rFonts w:ascii="Arial" w:eastAsia="Arial" w:hAnsi="Arial" w:cs="Arial"/>
          <w:color w:val="000000" w:themeColor="text1"/>
          <w:sz w:val="20"/>
          <w:szCs w:val="20"/>
          <w:lang w:val="pt-BR"/>
        </w:rPr>
      </w:pPr>
      <w:r w:rsidRPr="00D04413">
        <w:rPr>
          <w:rFonts w:ascii="Arial" w:eastAsia="Arial" w:hAnsi="Arial" w:cs="Arial"/>
          <w:color w:val="000000" w:themeColor="text1"/>
          <w:sz w:val="20"/>
          <w:szCs w:val="20"/>
          <w:lang w:val="pt-BR"/>
        </w:rPr>
        <w:t>Respeitar as práticas da LGPD;</w:t>
      </w:r>
    </w:p>
    <w:p w14:paraId="734E72A8" w14:textId="2AB8AD4D" w:rsidR="00C9288F" w:rsidRDefault="00215BEE" w:rsidP="00C9288F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spacing w:line="240" w:lineRule="auto"/>
        <w:ind w:leftChars="0" w:firstLineChars="0"/>
        <w:rPr>
          <w:rFonts w:ascii="Arial" w:eastAsia="Arial" w:hAnsi="Arial" w:cs="Arial"/>
          <w:color w:val="000000" w:themeColor="text1"/>
          <w:sz w:val="20"/>
          <w:szCs w:val="20"/>
          <w:lang w:val="pt-BR"/>
        </w:rPr>
      </w:pPr>
      <w:r>
        <w:rPr>
          <w:rFonts w:ascii="Arial" w:eastAsia="Arial" w:hAnsi="Arial" w:cs="Arial"/>
          <w:color w:val="000000" w:themeColor="text1"/>
          <w:sz w:val="20"/>
          <w:szCs w:val="20"/>
          <w:lang w:val="pt-BR"/>
        </w:rPr>
        <w:t>Limitação de orçamento</w:t>
      </w:r>
    </w:p>
    <w:p w14:paraId="09DD2F2E" w14:textId="1CB6222A" w:rsidR="00215BEE" w:rsidRPr="00561E42" w:rsidRDefault="00215BEE" w:rsidP="00561E42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spacing w:line="240" w:lineRule="auto"/>
        <w:ind w:leftChars="0" w:firstLineChars="0"/>
        <w:rPr>
          <w:rFonts w:ascii="Arial" w:eastAsia="Arial" w:hAnsi="Arial" w:cs="Arial"/>
          <w:color w:val="000000" w:themeColor="text1"/>
          <w:sz w:val="20"/>
          <w:szCs w:val="20"/>
          <w:lang w:val="pt-BR"/>
        </w:rPr>
      </w:pPr>
      <w:r>
        <w:rPr>
          <w:rFonts w:ascii="Arial" w:eastAsia="Arial" w:hAnsi="Arial" w:cs="Arial"/>
          <w:color w:val="000000" w:themeColor="text1"/>
          <w:sz w:val="20"/>
          <w:szCs w:val="20"/>
          <w:lang w:val="pt-BR"/>
        </w:rPr>
        <w:t>Equipe Limitada a 3 pessoas;</w:t>
      </w:r>
    </w:p>
    <w:p w14:paraId="29D9F931" w14:textId="77777777" w:rsidR="00245F7B" w:rsidRPr="00561E42" w:rsidRDefault="00304547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EAF1DD"/>
        <w:tabs>
          <w:tab w:val="left" w:pos="708"/>
        </w:tabs>
        <w:spacing w:before="120" w:after="60" w:line="240" w:lineRule="auto"/>
        <w:ind w:left="0" w:right="-23" w:hanging="2"/>
        <w:jc w:val="left"/>
        <w:rPr>
          <w:rFonts w:ascii="Arial" w:eastAsia="Arial" w:hAnsi="Arial" w:cs="Arial"/>
          <w:b/>
          <w:color w:val="000000" w:themeColor="text1"/>
          <w:lang w:val="pt-BR"/>
        </w:rPr>
      </w:pPr>
      <w:r w:rsidRPr="00561E42">
        <w:rPr>
          <w:rFonts w:ascii="Arial" w:eastAsia="Arial" w:hAnsi="Arial" w:cs="Arial"/>
          <w:b/>
          <w:color w:val="000000" w:themeColor="text1"/>
          <w:lang w:val="pt-BR"/>
        </w:rPr>
        <w:t>Riscos Iniciais</w:t>
      </w:r>
    </w:p>
    <w:p w14:paraId="7FF6B000" w14:textId="1CBECBCA" w:rsidR="00D04413" w:rsidRDefault="00D04413" w:rsidP="00D04413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spacing w:line="240" w:lineRule="auto"/>
        <w:ind w:leftChars="0" w:firstLineChars="0"/>
        <w:rPr>
          <w:rFonts w:ascii="Arial" w:eastAsia="Arial" w:hAnsi="Arial" w:cs="Arial"/>
          <w:color w:val="000000" w:themeColor="text1"/>
          <w:sz w:val="20"/>
          <w:szCs w:val="20"/>
          <w:lang w:val="pt-BR"/>
        </w:rPr>
      </w:pPr>
      <w:r w:rsidRPr="00D04413">
        <w:rPr>
          <w:rFonts w:ascii="Arial" w:eastAsia="Arial" w:hAnsi="Arial" w:cs="Arial"/>
          <w:color w:val="000000" w:themeColor="text1"/>
          <w:sz w:val="20"/>
          <w:szCs w:val="20"/>
          <w:lang w:val="pt-BR"/>
        </w:rPr>
        <w:t>Segurança de Dados a utilização da nuvem AWS;</w:t>
      </w:r>
    </w:p>
    <w:p w14:paraId="5E9CBD07" w14:textId="792EF8DF" w:rsidR="00D04413" w:rsidRDefault="00D04413" w:rsidP="00D04413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spacing w:line="240" w:lineRule="auto"/>
        <w:ind w:leftChars="0" w:firstLineChars="0"/>
        <w:rPr>
          <w:rFonts w:ascii="Arial" w:eastAsia="Arial" w:hAnsi="Arial" w:cs="Arial"/>
          <w:color w:val="000000" w:themeColor="text1"/>
          <w:sz w:val="20"/>
          <w:szCs w:val="20"/>
          <w:lang w:val="pt-BR"/>
        </w:rPr>
      </w:pPr>
      <w:r>
        <w:rPr>
          <w:rFonts w:ascii="Arial" w:eastAsia="Arial" w:hAnsi="Arial" w:cs="Arial"/>
          <w:color w:val="000000" w:themeColor="text1"/>
          <w:sz w:val="20"/>
          <w:szCs w:val="20"/>
          <w:lang w:val="pt-BR"/>
        </w:rPr>
        <w:t>Depender de opinião especializada e estudos</w:t>
      </w:r>
      <w:r w:rsidR="00215BEE">
        <w:rPr>
          <w:rFonts w:ascii="Arial" w:eastAsia="Arial" w:hAnsi="Arial" w:cs="Arial"/>
          <w:color w:val="000000" w:themeColor="text1"/>
          <w:sz w:val="20"/>
          <w:szCs w:val="20"/>
          <w:lang w:val="pt-BR"/>
        </w:rPr>
        <w:t>;</w:t>
      </w:r>
    </w:p>
    <w:p w14:paraId="4D061EF1" w14:textId="50F8F07E" w:rsidR="00D04413" w:rsidRDefault="00D04413" w:rsidP="00D04413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spacing w:line="240" w:lineRule="auto"/>
        <w:ind w:leftChars="0" w:firstLineChars="0"/>
        <w:rPr>
          <w:rFonts w:ascii="Arial" w:eastAsia="Arial" w:hAnsi="Arial" w:cs="Arial"/>
          <w:color w:val="000000" w:themeColor="text1"/>
          <w:sz w:val="20"/>
          <w:szCs w:val="20"/>
          <w:lang w:val="pt-BR"/>
        </w:rPr>
      </w:pPr>
      <w:r>
        <w:rPr>
          <w:rFonts w:ascii="Arial" w:eastAsia="Arial" w:hAnsi="Arial" w:cs="Arial"/>
          <w:color w:val="000000" w:themeColor="text1"/>
          <w:sz w:val="20"/>
          <w:szCs w:val="20"/>
          <w:lang w:val="pt-BR"/>
        </w:rPr>
        <w:t>Problema na simulação Semente x Ambiente</w:t>
      </w:r>
      <w:r w:rsidR="00215BEE">
        <w:rPr>
          <w:rFonts w:ascii="Arial" w:eastAsia="Arial" w:hAnsi="Arial" w:cs="Arial"/>
          <w:color w:val="000000" w:themeColor="text1"/>
          <w:sz w:val="20"/>
          <w:szCs w:val="20"/>
          <w:lang w:val="pt-BR"/>
        </w:rPr>
        <w:t>;</w:t>
      </w:r>
    </w:p>
    <w:p w14:paraId="20220D14" w14:textId="6B191A4F" w:rsidR="00215BEE" w:rsidRDefault="00215BEE" w:rsidP="00D04413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spacing w:line="240" w:lineRule="auto"/>
        <w:ind w:leftChars="0" w:firstLineChars="0"/>
        <w:rPr>
          <w:rFonts w:ascii="Arial" w:eastAsia="Arial" w:hAnsi="Arial" w:cs="Arial"/>
          <w:color w:val="000000" w:themeColor="text1"/>
          <w:sz w:val="20"/>
          <w:szCs w:val="20"/>
          <w:lang w:val="pt-BR"/>
        </w:rPr>
      </w:pPr>
      <w:r>
        <w:rPr>
          <w:rFonts w:ascii="Arial" w:eastAsia="Arial" w:hAnsi="Arial" w:cs="Arial"/>
          <w:color w:val="000000" w:themeColor="text1"/>
          <w:sz w:val="20"/>
          <w:szCs w:val="20"/>
          <w:lang w:val="pt-BR"/>
        </w:rPr>
        <w:t>Adaptabilidade do cliente a metodologia de desenvolvimento utilizada (</w:t>
      </w:r>
      <w:r w:rsidR="00121A39">
        <w:rPr>
          <w:rFonts w:ascii="Arial" w:eastAsia="Arial" w:hAnsi="Arial" w:cs="Arial"/>
          <w:color w:val="000000" w:themeColor="text1"/>
          <w:sz w:val="20"/>
          <w:szCs w:val="20"/>
          <w:lang w:val="pt-BR"/>
        </w:rPr>
        <w:t>Ágil</w:t>
      </w:r>
      <w:r>
        <w:rPr>
          <w:rFonts w:ascii="Arial" w:eastAsia="Arial" w:hAnsi="Arial" w:cs="Arial"/>
          <w:color w:val="000000" w:themeColor="text1"/>
          <w:sz w:val="20"/>
          <w:szCs w:val="20"/>
          <w:lang w:val="pt-BR"/>
        </w:rPr>
        <w:t>);</w:t>
      </w:r>
    </w:p>
    <w:p w14:paraId="3970AADE" w14:textId="6ABE89C8" w:rsidR="00215BEE" w:rsidRPr="00D04413" w:rsidRDefault="00215BEE" w:rsidP="00D04413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spacing w:line="240" w:lineRule="auto"/>
        <w:ind w:leftChars="0" w:firstLineChars="0"/>
        <w:rPr>
          <w:rFonts w:ascii="Arial" w:eastAsia="Arial" w:hAnsi="Arial" w:cs="Arial"/>
          <w:color w:val="000000" w:themeColor="text1"/>
          <w:sz w:val="20"/>
          <w:szCs w:val="20"/>
          <w:lang w:val="pt-BR"/>
        </w:rPr>
      </w:pPr>
      <w:r>
        <w:rPr>
          <w:rFonts w:ascii="Arial" w:eastAsia="Arial" w:hAnsi="Arial" w:cs="Arial"/>
          <w:color w:val="000000" w:themeColor="text1"/>
          <w:sz w:val="20"/>
          <w:szCs w:val="20"/>
          <w:lang w:val="pt-BR"/>
        </w:rPr>
        <w:t>Exceder orçamento na utilização da nuvem;</w:t>
      </w:r>
    </w:p>
    <w:p w14:paraId="7ABBE1A3" w14:textId="77777777" w:rsidR="00245F7B" w:rsidRPr="00D04413" w:rsidRDefault="00245F7B" w:rsidP="00561E42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spacing w:line="240" w:lineRule="auto"/>
        <w:ind w:leftChars="0" w:left="0" w:firstLineChars="0" w:firstLine="0"/>
        <w:rPr>
          <w:rFonts w:ascii="Arial" w:eastAsia="Arial" w:hAnsi="Arial" w:cs="Arial"/>
          <w:color w:val="000000"/>
          <w:sz w:val="22"/>
          <w:szCs w:val="22"/>
          <w:lang w:val="pt-BR"/>
        </w:rPr>
      </w:pPr>
    </w:p>
    <w:p w14:paraId="14CC13F1" w14:textId="77777777" w:rsidR="00245F7B" w:rsidRPr="00561E42" w:rsidRDefault="00304547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EAF1DD"/>
        <w:tabs>
          <w:tab w:val="left" w:pos="708"/>
        </w:tabs>
        <w:spacing w:before="120" w:after="60" w:line="240" w:lineRule="auto"/>
        <w:ind w:left="0" w:right="-23" w:hanging="2"/>
        <w:jc w:val="left"/>
        <w:rPr>
          <w:rFonts w:ascii="Arial" w:eastAsia="Arial" w:hAnsi="Arial" w:cs="Arial"/>
          <w:b/>
          <w:color w:val="000000"/>
          <w:lang w:val="pt-BR"/>
        </w:rPr>
      </w:pPr>
      <w:r w:rsidRPr="00561E42">
        <w:rPr>
          <w:rFonts w:ascii="Arial" w:eastAsia="Arial" w:hAnsi="Arial" w:cs="Arial"/>
          <w:b/>
          <w:color w:val="000000"/>
          <w:lang w:val="pt-BR"/>
        </w:rPr>
        <w:t>Equipe do Projeto</w:t>
      </w:r>
    </w:p>
    <w:p w14:paraId="7425C36A" w14:textId="77777777" w:rsidR="00245F7B" w:rsidRPr="00561E42" w:rsidRDefault="00245F7B">
      <w:pPr>
        <w:spacing w:line="120" w:lineRule="auto"/>
        <w:ind w:left="0" w:hanging="2"/>
        <w:rPr>
          <w:rFonts w:ascii="Arial" w:eastAsia="Arial" w:hAnsi="Arial" w:cs="Arial"/>
          <w:lang w:val="pt-BR"/>
        </w:rPr>
      </w:pPr>
    </w:p>
    <w:tbl>
      <w:tblPr>
        <w:tblStyle w:val="a1"/>
        <w:tblW w:w="93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55"/>
        <w:gridCol w:w="3289"/>
      </w:tblGrid>
      <w:tr w:rsidR="00245F7B" w:rsidRPr="00D04413" w14:paraId="09C9AA4D" w14:textId="77777777" w:rsidTr="00561E42">
        <w:trPr>
          <w:cantSplit/>
          <w:trHeight w:val="331"/>
        </w:trPr>
        <w:tc>
          <w:tcPr>
            <w:tcW w:w="60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7C6A28E" w14:textId="77777777" w:rsidR="00245F7B" w:rsidRPr="00561E42" w:rsidRDefault="0030454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spacing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pt-BR"/>
              </w:rPr>
            </w:pPr>
            <w:r w:rsidRPr="00561E42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pt-BR"/>
              </w:rPr>
              <w:t>Nome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AF1DD"/>
          </w:tcPr>
          <w:p w14:paraId="4A5714E6" w14:textId="77777777" w:rsidR="00245F7B" w:rsidRPr="00561E42" w:rsidRDefault="0030454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spacing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pt-BR"/>
              </w:rPr>
            </w:pPr>
            <w:r w:rsidRPr="00561E42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pt-BR"/>
              </w:rPr>
              <w:t>Cargo</w:t>
            </w:r>
          </w:p>
        </w:tc>
      </w:tr>
      <w:tr w:rsidR="00245F7B" w:rsidRPr="00D04413" w14:paraId="7A3E7724" w14:textId="77777777" w:rsidTr="00561E42">
        <w:trPr>
          <w:cantSplit/>
          <w:trHeight w:val="350"/>
        </w:trPr>
        <w:tc>
          <w:tcPr>
            <w:tcW w:w="60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8971149" w14:textId="2CA06E75" w:rsidR="00245F7B" w:rsidRPr="00561E42" w:rsidRDefault="00BA39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0" w:hanging="2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  <w:lang w:val="pt-BR"/>
              </w:rPr>
            </w:pPr>
            <w:r w:rsidRPr="00561E42">
              <w:rPr>
                <w:rFonts w:ascii="Arial" w:eastAsia="Arial" w:hAnsi="Arial" w:cs="Arial"/>
                <w:color w:val="000000"/>
                <w:sz w:val="22"/>
                <w:szCs w:val="22"/>
                <w:lang w:val="pt-BR"/>
              </w:rPr>
              <w:t>Augusto Farina Bataglia de Souza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67ED1AB" w14:textId="5A165E39" w:rsidR="00BA3976" w:rsidRPr="00561E42" w:rsidRDefault="00BA39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0" w:hanging="2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  <w:lang w:val="pt-BR"/>
              </w:rPr>
            </w:pPr>
            <w:r w:rsidRPr="00561E42">
              <w:rPr>
                <w:rFonts w:ascii="Arial" w:eastAsia="Arial" w:hAnsi="Arial" w:cs="Arial"/>
                <w:color w:val="000000"/>
                <w:sz w:val="22"/>
                <w:szCs w:val="22"/>
                <w:lang w:val="pt-BR"/>
              </w:rPr>
              <w:t>GP</w:t>
            </w:r>
          </w:p>
        </w:tc>
      </w:tr>
      <w:tr w:rsidR="00245F7B" w:rsidRPr="00D04413" w14:paraId="154463F7" w14:textId="77777777" w:rsidTr="00561E42">
        <w:trPr>
          <w:cantSplit/>
          <w:trHeight w:val="350"/>
        </w:trPr>
        <w:tc>
          <w:tcPr>
            <w:tcW w:w="60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6DA12E" w14:textId="1D465083" w:rsidR="00245F7B" w:rsidRPr="00561E42" w:rsidRDefault="00BA39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0" w:hanging="2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  <w:lang w:val="pt-BR"/>
              </w:rPr>
            </w:pPr>
            <w:r w:rsidRPr="00561E42">
              <w:rPr>
                <w:rFonts w:ascii="Arial" w:eastAsia="Arial" w:hAnsi="Arial" w:cs="Arial"/>
                <w:color w:val="000000"/>
                <w:sz w:val="22"/>
                <w:szCs w:val="22"/>
                <w:lang w:val="pt-BR"/>
              </w:rPr>
              <w:t xml:space="preserve">Bruno </w:t>
            </w:r>
            <w:proofErr w:type="spellStart"/>
            <w:r w:rsidRPr="00561E42">
              <w:rPr>
                <w:rFonts w:ascii="Arial" w:eastAsia="Arial" w:hAnsi="Arial" w:cs="Arial"/>
                <w:color w:val="000000"/>
                <w:sz w:val="22"/>
                <w:szCs w:val="22"/>
                <w:lang w:val="pt-BR"/>
              </w:rPr>
              <w:t>Vallone</w:t>
            </w:r>
            <w:proofErr w:type="spellEnd"/>
            <w:r w:rsidRPr="00561E42">
              <w:rPr>
                <w:rFonts w:ascii="Arial" w:eastAsia="Arial" w:hAnsi="Arial" w:cs="Arial"/>
                <w:color w:val="000000"/>
                <w:sz w:val="22"/>
                <w:szCs w:val="22"/>
                <w:lang w:val="pt-BR"/>
              </w:rPr>
              <w:t xml:space="preserve"> </w:t>
            </w:r>
            <w:proofErr w:type="spellStart"/>
            <w:r w:rsidRPr="00561E42">
              <w:rPr>
                <w:rFonts w:ascii="Arial" w:eastAsia="Arial" w:hAnsi="Arial" w:cs="Arial"/>
                <w:color w:val="000000"/>
                <w:sz w:val="22"/>
                <w:szCs w:val="22"/>
                <w:lang w:val="pt-BR"/>
              </w:rPr>
              <w:t>Orlandin</w:t>
            </w:r>
            <w:proofErr w:type="spellEnd"/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CD3A5B" w14:textId="2FE6266C" w:rsidR="00245F7B" w:rsidRPr="00561E42" w:rsidRDefault="00C877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0" w:hanging="2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  <w:lang w:val="pt-BR"/>
              </w:rPr>
            </w:pPr>
            <w:proofErr w:type="spellStart"/>
            <w:r w:rsidRPr="00561E42">
              <w:rPr>
                <w:rFonts w:ascii="Arial" w:eastAsia="Arial" w:hAnsi="Arial" w:cs="Arial"/>
                <w:color w:val="000000"/>
                <w:sz w:val="22"/>
                <w:szCs w:val="22"/>
                <w:lang w:val="pt-BR"/>
              </w:rPr>
              <w:t>Dev</w:t>
            </w:r>
            <w:proofErr w:type="spellEnd"/>
          </w:p>
        </w:tc>
      </w:tr>
      <w:tr w:rsidR="00BA3976" w:rsidRPr="00D04413" w14:paraId="7A049169" w14:textId="77777777" w:rsidTr="00BA3976">
        <w:trPr>
          <w:cantSplit/>
          <w:trHeight w:val="350"/>
        </w:trPr>
        <w:tc>
          <w:tcPr>
            <w:tcW w:w="60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1FBEE4" w14:textId="44EA9D6E" w:rsidR="00BA3976" w:rsidRPr="00561E42" w:rsidRDefault="00BA39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0" w:hanging="2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  <w:lang w:val="pt-BR"/>
              </w:rPr>
            </w:pPr>
            <w:r w:rsidRPr="00561E42">
              <w:rPr>
                <w:rFonts w:ascii="Arial" w:eastAsia="Arial" w:hAnsi="Arial" w:cs="Arial"/>
                <w:color w:val="000000"/>
                <w:sz w:val="22"/>
                <w:szCs w:val="22"/>
                <w:lang w:val="pt-BR"/>
              </w:rPr>
              <w:t xml:space="preserve">Shawn Gonçalves </w:t>
            </w:r>
            <w:proofErr w:type="spellStart"/>
            <w:r w:rsidR="00C8771C" w:rsidRPr="00561E42">
              <w:rPr>
                <w:rFonts w:ascii="Arial" w:eastAsia="Arial" w:hAnsi="Arial" w:cs="Arial"/>
                <w:color w:val="000000"/>
                <w:sz w:val="22"/>
                <w:szCs w:val="22"/>
                <w:lang w:val="pt-BR"/>
              </w:rPr>
              <w:t>Kawabe</w:t>
            </w:r>
            <w:proofErr w:type="spellEnd"/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B1EAB" w14:textId="3A5B4701" w:rsidR="00BA3976" w:rsidRPr="00561E42" w:rsidRDefault="00C877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0" w:hanging="2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  <w:lang w:val="pt-BR"/>
              </w:rPr>
            </w:pPr>
            <w:proofErr w:type="spellStart"/>
            <w:r w:rsidRPr="00561E42">
              <w:rPr>
                <w:rFonts w:ascii="Arial" w:eastAsia="Arial" w:hAnsi="Arial" w:cs="Arial"/>
                <w:color w:val="000000"/>
                <w:sz w:val="22"/>
                <w:szCs w:val="22"/>
                <w:lang w:val="pt-BR"/>
              </w:rPr>
              <w:t>Dev</w:t>
            </w:r>
            <w:proofErr w:type="spellEnd"/>
          </w:p>
        </w:tc>
      </w:tr>
    </w:tbl>
    <w:p w14:paraId="6E278A1B" w14:textId="77777777" w:rsidR="00245F7B" w:rsidRPr="00561E42" w:rsidRDefault="00245F7B" w:rsidP="00561E42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spacing w:line="240" w:lineRule="auto"/>
        <w:ind w:leftChars="0" w:left="0" w:firstLineChars="0" w:firstLine="0"/>
        <w:rPr>
          <w:rFonts w:ascii="Arial" w:eastAsia="Arial" w:hAnsi="Arial" w:cs="Arial"/>
          <w:color w:val="000000"/>
          <w:lang w:val="pt-BR"/>
        </w:rPr>
      </w:pPr>
    </w:p>
    <w:p w14:paraId="7DEA31E7" w14:textId="77777777" w:rsidR="00245F7B" w:rsidRPr="00561E42" w:rsidRDefault="00304547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EAF1DD"/>
        <w:tabs>
          <w:tab w:val="left" w:pos="708"/>
        </w:tabs>
        <w:spacing w:before="120" w:after="60" w:line="240" w:lineRule="auto"/>
        <w:ind w:left="0" w:right="-23" w:hanging="2"/>
        <w:jc w:val="left"/>
        <w:rPr>
          <w:rFonts w:ascii="Arial" w:eastAsia="Arial" w:hAnsi="Arial" w:cs="Arial"/>
          <w:b/>
          <w:color w:val="000000"/>
          <w:lang w:val="pt-BR"/>
        </w:rPr>
      </w:pPr>
      <w:r w:rsidRPr="00561E42">
        <w:rPr>
          <w:rFonts w:ascii="Arial" w:eastAsia="Arial" w:hAnsi="Arial" w:cs="Arial"/>
          <w:b/>
          <w:color w:val="000000"/>
          <w:lang w:val="pt-BR"/>
        </w:rPr>
        <w:t>Partes Interessadas</w:t>
      </w:r>
    </w:p>
    <w:p w14:paraId="1F374D05" w14:textId="16D142F5" w:rsidR="00121A39" w:rsidRPr="00561E42" w:rsidRDefault="00121A39" w:rsidP="00121A39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spacing w:line="240" w:lineRule="auto"/>
        <w:ind w:leftChars="0" w:firstLineChars="0"/>
        <w:rPr>
          <w:rFonts w:ascii="Arial" w:eastAsia="Arial" w:hAnsi="Arial" w:cs="Arial"/>
          <w:lang w:val="pt-BR"/>
        </w:rPr>
      </w:pPr>
      <w:r w:rsidRPr="00561E42">
        <w:rPr>
          <w:rFonts w:ascii="Arial" w:eastAsia="Arial" w:hAnsi="Arial" w:cs="Arial"/>
          <w:lang w:val="pt-BR"/>
        </w:rPr>
        <w:t>Agricultores</w:t>
      </w:r>
    </w:p>
    <w:p w14:paraId="3903D500" w14:textId="04176D50" w:rsidR="00121A39" w:rsidRDefault="008669E1" w:rsidP="00121A39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spacing w:line="240" w:lineRule="auto"/>
        <w:ind w:leftChars="0" w:left="718" w:firstLineChars="0" w:firstLine="0"/>
        <w:rPr>
          <w:rFonts w:ascii="Arial" w:eastAsia="Arial" w:hAnsi="Arial" w:cs="Arial"/>
          <w:sz w:val="20"/>
          <w:szCs w:val="20"/>
          <w:lang w:val="pt-BR"/>
        </w:rPr>
      </w:pPr>
      <w:r>
        <w:rPr>
          <w:rFonts w:ascii="Arial" w:eastAsia="Arial" w:hAnsi="Arial" w:cs="Arial"/>
          <w:sz w:val="20"/>
          <w:szCs w:val="20"/>
          <w:lang w:val="pt-BR"/>
        </w:rPr>
        <w:t>Afetaremos na r</w:t>
      </w:r>
      <w:r w:rsidR="00373E9D" w:rsidRPr="00E56D5E">
        <w:rPr>
          <w:rFonts w:ascii="Arial" w:eastAsia="Arial" w:hAnsi="Arial" w:cs="Arial"/>
          <w:sz w:val="20"/>
          <w:szCs w:val="20"/>
          <w:lang w:val="pt-BR"/>
        </w:rPr>
        <w:t>edução de problemas de logística, custo</w:t>
      </w:r>
      <w:r>
        <w:rPr>
          <w:rFonts w:ascii="Arial" w:eastAsia="Arial" w:hAnsi="Arial" w:cs="Arial"/>
          <w:sz w:val="20"/>
          <w:szCs w:val="20"/>
          <w:lang w:val="pt-BR"/>
        </w:rPr>
        <w:t xml:space="preserve"> e</w:t>
      </w:r>
      <w:r w:rsidR="00E56D5E" w:rsidRPr="00E56D5E">
        <w:rPr>
          <w:rFonts w:ascii="Arial" w:eastAsia="Arial" w:hAnsi="Arial" w:cs="Arial"/>
          <w:sz w:val="20"/>
          <w:szCs w:val="20"/>
          <w:lang w:val="pt-BR"/>
        </w:rPr>
        <w:t xml:space="preserve"> aproveitamento da melhor performance no ambiente de plantio.</w:t>
      </w:r>
      <w:r w:rsidR="00E56D5E">
        <w:rPr>
          <w:rFonts w:ascii="Arial" w:eastAsia="Arial" w:hAnsi="Arial" w:cs="Arial"/>
          <w:sz w:val="20"/>
          <w:szCs w:val="20"/>
          <w:lang w:val="pt-BR"/>
        </w:rPr>
        <w:t xml:space="preserve"> </w:t>
      </w:r>
    </w:p>
    <w:p w14:paraId="5CE5B07B" w14:textId="72B04615" w:rsidR="008669E1" w:rsidRDefault="008669E1" w:rsidP="00121A39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spacing w:line="240" w:lineRule="auto"/>
        <w:ind w:leftChars="0" w:left="718" w:firstLineChars="0" w:firstLine="0"/>
        <w:rPr>
          <w:rFonts w:ascii="Arial" w:eastAsia="Arial" w:hAnsi="Arial" w:cs="Arial"/>
          <w:sz w:val="20"/>
          <w:szCs w:val="20"/>
          <w:lang w:val="pt-BR"/>
        </w:rPr>
      </w:pPr>
    </w:p>
    <w:p w14:paraId="6F7D86F1" w14:textId="46D0B5B3" w:rsidR="008669E1" w:rsidRPr="00E56D5E" w:rsidRDefault="008669E1" w:rsidP="00121A39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spacing w:line="240" w:lineRule="auto"/>
        <w:ind w:leftChars="0" w:left="718" w:firstLineChars="0" w:firstLine="0"/>
        <w:rPr>
          <w:rFonts w:ascii="Arial" w:eastAsia="Arial" w:hAnsi="Arial" w:cs="Arial"/>
          <w:sz w:val="20"/>
          <w:szCs w:val="20"/>
          <w:lang w:val="pt-BR"/>
        </w:rPr>
      </w:pPr>
      <w:r>
        <w:rPr>
          <w:rFonts w:ascii="Arial" w:eastAsia="Arial" w:hAnsi="Arial" w:cs="Arial"/>
          <w:sz w:val="20"/>
          <w:szCs w:val="20"/>
          <w:lang w:val="pt-BR"/>
        </w:rPr>
        <w:t>Os Agricultores validarão nossa aplicação.</w:t>
      </w:r>
    </w:p>
    <w:p w14:paraId="137D7AF0" w14:textId="77777777" w:rsidR="00E56D5E" w:rsidRPr="00E56D5E" w:rsidRDefault="00E56D5E" w:rsidP="00121A39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spacing w:line="240" w:lineRule="auto"/>
        <w:ind w:leftChars="0" w:left="718" w:firstLineChars="0" w:firstLine="0"/>
        <w:rPr>
          <w:rFonts w:ascii="Arial" w:eastAsia="Arial" w:hAnsi="Arial" w:cs="Arial"/>
          <w:sz w:val="20"/>
          <w:szCs w:val="20"/>
          <w:lang w:val="pt-BR"/>
        </w:rPr>
      </w:pPr>
    </w:p>
    <w:p w14:paraId="112A4C83" w14:textId="5EF2A48A" w:rsidR="00E56D5E" w:rsidRPr="00561E42" w:rsidRDefault="00E56D5E" w:rsidP="00E56D5E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spacing w:line="240" w:lineRule="auto"/>
        <w:ind w:leftChars="0" w:firstLineChars="0"/>
        <w:rPr>
          <w:rFonts w:ascii="Arial" w:eastAsia="Arial" w:hAnsi="Arial" w:cs="Arial"/>
          <w:lang w:val="pt-BR"/>
        </w:rPr>
      </w:pPr>
      <w:r w:rsidRPr="00561E42">
        <w:rPr>
          <w:rFonts w:ascii="Arial" w:eastAsia="Arial" w:hAnsi="Arial" w:cs="Arial"/>
          <w:lang w:val="pt-BR"/>
        </w:rPr>
        <w:t>Embrapa</w:t>
      </w:r>
    </w:p>
    <w:p w14:paraId="1EC60107" w14:textId="01F1BEA9" w:rsidR="00E56D5E" w:rsidRPr="00E56D5E" w:rsidRDefault="00E56D5E" w:rsidP="00E56D5E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spacing w:line="240" w:lineRule="auto"/>
        <w:ind w:leftChars="0" w:left="718" w:firstLineChars="0" w:firstLine="0"/>
        <w:rPr>
          <w:rFonts w:ascii="Arial" w:eastAsia="Arial" w:hAnsi="Arial" w:cs="Arial"/>
          <w:sz w:val="20"/>
          <w:szCs w:val="20"/>
          <w:lang w:val="pt-BR"/>
        </w:rPr>
      </w:pPr>
      <w:r>
        <w:rPr>
          <w:rFonts w:ascii="Arial" w:eastAsia="Arial" w:hAnsi="Arial" w:cs="Arial"/>
          <w:sz w:val="20"/>
          <w:szCs w:val="20"/>
          <w:lang w:val="pt-BR"/>
        </w:rPr>
        <w:t>Realizará a v</w:t>
      </w:r>
      <w:r w:rsidRPr="00E56D5E">
        <w:rPr>
          <w:rFonts w:ascii="Arial" w:eastAsia="Arial" w:hAnsi="Arial" w:cs="Arial"/>
          <w:sz w:val="20"/>
          <w:szCs w:val="20"/>
          <w:lang w:val="pt-BR"/>
        </w:rPr>
        <w:t>alidação das variáveis de simulação e controle de qualidade</w:t>
      </w:r>
      <w:r w:rsidR="008669E1">
        <w:rPr>
          <w:rFonts w:ascii="Arial" w:eastAsia="Arial" w:hAnsi="Arial" w:cs="Arial"/>
          <w:sz w:val="20"/>
          <w:szCs w:val="20"/>
          <w:lang w:val="pt-BR"/>
        </w:rPr>
        <w:t xml:space="preserve"> do aplicativo</w:t>
      </w:r>
      <w:r w:rsidRPr="00E56D5E">
        <w:rPr>
          <w:rFonts w:ascii="Arial" w:eastAsia="Arial" w:hAnsi="Arial" w:cs="Arial"/>
          <w:sz w:val="20"/>
          <w:szCs w:val="20"/>
          <w:lang w:val="pt-BR"/>
        </w:rPr>
        <w:t xml:space="preserve">. </w:t>
      </w:r>
    </w:p>
    <w:p w14:paraId="6A38693E" w14:textId="2558D3AB" w:rsidR="00E56D5E" w:rsidRPr="00E56D5E" w:rsidRDefault="00E56D5E" w:rsidP="00121A39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spacing w:line="240" w:lineRule="auto"/>
        <w:ind w:leftChars="0" w:left="718" w:firstLineChars="0" w:firstLine="0"/>
        <w:rPr>
          <w:rFonts w:ascii="Arial" w:eastAsia="Arial" w:hAnsi="Arial" w:cs="Arial"/>
          <w:sz w:val="20"/>
          <w:szCs w:val="20"/>
          <w:lang w:val="pt-BR"/>
        </w:rPr>
      </w:pPr>
    </w:p>
    <w:p w14:paraId="011C5540" w14:textId="3C407887" w:rsidR="00E56D5E" w:rsidRPr="00561E42" w:rsidRDefault="00E56D5E" w:rsidP="00E56D5E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spacing w:line="240" w:lineRule="auto"/>
        <w:ind w:leftChars="0" w:firstLineChars="0"/>
        <w:rPr>
          <w:rFonts w:ascii="Arial" w:eastAsia="Arial" w:hAnsi="Arial" w:cs="Arial"/>
          <w:szCs w:val="22"/>
          <w:lang w:val="pt-BR"/>
        </w:rPr>
      </w:pPr>
      <w:r w:rsidRPr="00561E42">
        <w:rPr>
          <w:rFonts w:ascii="Arial" w:eastAsia="Arial" w:hAnsi="Arial" w:cs="Arial"/>
          <w:szCs w:val="22"/>
          <w:lang w:val="pt-BR"/>
        </w:rPr>
        <w:t>Vendedores de Sementes</w:t>
      </w:r>
    </w:p>
    <w:p w14:paraId="40DD1899" w14:textId="56332D30" w:rsidR="00E56D5E" w:rsidRDefault="00E56D5E" w:rsidP="00E56D5E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spacing w:line="240" w:lineRule="auto"/>
        <w:ind w:leftChars="0" w:left="718" w:firstLineChars="0" w:firstLine="0"/>
        <w:rPr>
          <w:rFonts w:ascii="Arial" w:eastAsia="Arial" w:hAnsi="Arial" w:cs="Arial"/>
          <w:sz w:val="20"/>
          <w:szCs w:val="20"/>
          <w:lang w:val="pt-BR"/>
        </w:rPr>
      </w:pPr>
      <w:r>
        <w:rPr>
          <w:rFonts w:ascii="Arial" w:eastAsia="Arial" w:hAnsi="Arial" w:cs="Arial"/>
          <w:sz w:val="20"/>
          <w:szCs w:val="20"/>
          <w:lang w:val="pt-BR"/>
        </w:rPr>
        <w:t>Afetamos os vendedores de sementes disponibilizando r</w:t>
      </w:r>
      <w:r w:rsidRPr="00E56D5E">
        <w:rPr>
          <w:rFonts w:ascii="Arial" w:eastAsia="Arial" w:hAnsi="Arial" w:cs="Arial"/>
          <w:sz w:val="20"/>
          <w:szCs w:val="20"/>
          <w:lang w:val="pt-BR"/>
        </w:rPr>
        <w:t>elatórios do porquê uma semente foi rejeitada ou aceita, podendo recomendar certas sementes.</w:t>
      </w:r>
      <w:r w:rsidRPr="00561E42">
        <w:rPr>
          <w:rFonts w:ascii="Arial" w:eastAsia="Arial" w:hAnsi="Arial" w:cs="Arial"/>
          <w:sz w:val="20"/>
          <w:szCs w:val="20"/>
          <w:lang w:val="pt-BR"/>
        </w:rPr>
        <w:t xml:space="preserve"> </w:t>
      </w:r>
    </w:p>
    <w:p w14:paraId="3E92E9D7" w14:textId="2521BD8A" w:rsidR="00E56D5E" w:rsidRDefault="00E56D5E" w:rsidP="00E56D5E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spacing w:line="240" w:lineRule="auto"/>
        <w:ind w:leftChars="0" w:left="718" w:firstLineChars="0" w:firstLine="0"/>
        <w:rPr>
          <w:rFonts w:ascii="Arial" w:eastAsia="Arial" w:hAnsi="Arial" w:cs="Arial"/>
          <w:sz w:val="20"/>
          <w:szCs w:val="20"/>
          <w:lang w:val="pt-BR"/>
        </w:rPr>
      </w:pPr>
    </w:p>
    <w:p w14:paraId="1A712835" w14:textId="1E62BD97" w:rsidR="00E56D5E" w:rsidRPr="00E56D5E" w:rsidRDefault="00E56D5E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spacing w:line="240" w:lineRule="auto"/>
        <w:ind w:leftChars="0" w:left="718" w:firstLineChars="0" w:firstLine="0"/>
        <w:rPr>
          <w:rFonts w:ascii="Arial" w:eastAsia="Arial" w:hAnsi="Arial" w:cs="Arial"/>
          <w:sz w:val="20"/>
          <w:szCs w:val="20"/>
          <w:lang w:val="pt-BR"/>
        </w:rPr>
      </w:pPr>
      <w:r>
        <w:rPr>
          <w:rFonts w:ascii="Arial" w:eastAsia="Arial" w:hAnsi="Arial" w:cs="Arial"/>
          <w:sz w:val="20"/>
          <w:szCs w:val="20"/>
          <w:lang w:val="pt-BR"/>
        </w:rPr>
        <w:t xml:space="preserve">Necessidade de manter a qualidade para se manter nos requisitos de qualidade impostos pelo aplicativo. </w:t>
      </w:r>
    </w:p>
    <w:p w14:paraId="125961AA" w14:textId="77777777" w:rsidR="00E56D5E" w:rsidRPr="00561E42" w:rsidRDefault="00E56D5E" w:rsidP="00561E42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spacing w:line="240" w:lineRule="auto"/>
        <w:ind w:leftChars="0" w:left="0" w:firstLineChars="0" w:hanging="2"/>
        <w:rPr>
          <w:rFonts w:ascii="Arial" w:eastAsia="Arial" w:hAnsi="Arial" w:cs="Arial"/>
          <w:color w:val="0000FF"/>
          <w:sz w:val="22"/>
          <w:szCs w:val="22"/>
          <w:lang w:val="pt-BR"/>
        </w:rPr>
      </w:pPr>
    </w:p>
    <w:sectPr w:rsidR="00E56D5E" w:rsidRPr="00561E42">
      <w:headerReference w:type="default" r:id="rId12"/>
      <w:footerReference w:type="default" r:id="rId13"/>
      <w:pgSz w:w="11907" w:h="16840"/>
      <w:pgMar w:top="632" w:right="1418" w:bottom="1418" w:left="1418" w:header="709" w:footer="709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Marco Isaias Alayo Chavez" w:date="2022-09-07T14:57:00Z" w:initials="MIAC">
    <w:p w14:paraId="66C7CFFA" w14:textId="77777777" w:rsidR="002A6A8B" w:rsidRDefault="002A6A8B" w:rsidP="00220282">
      <w:pPr>
        <w:pStyle w:val="Textodecomentrio"/>
        <w:ind w:left="0" w:hanging="2"/>
        <w:jc w:val="left"/>
      </w:pPr>
      <w:r>
        <w:rPr>
          <w:rStyle w:val="Refdecomentrio"/>
        </w:rPr>
        <w:annotationRef/>
      </w:r>
      <w:r>
        <w:t>O que significa desenvolvimento com opinião especializada????????</w:t>
      </w:r>
    </w:p>
  </w:comment>
  <w:comment w:id="2" w:author="Marco Isaias Alayo Chavez" w:date="2022-09-07T15:00:00Z" w:initials="MIAC">
    <w:p w14:paraId="3F5C0C34" w14:textId="77777777" w:rsidR="001E5366" w:rsidRDefault="001E5366" w:rsidP="00162143">
      <w:pPr>
        <w:pStyle w:val="Textodecomentrio"/>
        <w:ind w:left="0" w:hanging="2"/>
        <w:jc w:val="left"/>
      </w:pPr>
      <w:r>
        <w:rPr>
          <w:rStyle w:val="Refdecomentrio"/>
        </w:rPr>
        <w:annotationRef/>
      </w:r>
      <w:r>
        <w:t>Poderia colocar que a gestão do projeto será ágil, isto já engloba todas as técnicas ágeis,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C7CFFA" w15:done="0"/>
  <w15:commentEx w15:paraId="3F5C0C3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C32FF5" w16cex:dateUtc="2022-09-07T17:57:00Z"/>
  <w16cex:commentExtensible w16cex:durableId="26C3308C" w16cex:dateUtc="2022-09-07T18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C7CFFA" w16cid:durableId="26C32FF5"/>
  <w16cid:commentId w16cid:paraId="3F5C0C34" w16cid:durableId="26C330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2611F" w14:textId="77777777" w:rsidR="00304547" w:rsidRDefault="00304547">
      <w:pPr>
        <w:spacing w:line="240" w:lineRule="auto"/>
        <w:ind w:left="0" w:hanging="2"/>
      </w:pPr>
      <w:r>
        <w:separator/>
      </w:r>
    </w:p>
  </w:endnote>
  <w:endnote w:type="continuationSeparator" w:id="0">
    <w:p w14:paraId="727B34B8" w14:textId="77777777" w:rsidR="00304547" w:rsidRDefault="0030454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Symbol">
    <w:altName w:val="Arial Unicode MS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4D68C" w14:textId="77777777" w:rsidR="00245F7B" w:rsidRPr="00410332" w:rsidRDefault="00304547">
    <w:pPr>
      <w:pBdr>
        <w:top w:val="single" w:sz="4" w:space="1" w:color="000000"/>
      </w:pBdr>
      <w:ind w:left="0" w:hanging="2"/>
      <w:rPr>
        <w:lang w:val="pt-BR"/>
      </w:rPr>
    </w:pPr>
    <w:r w:rsidRPr="00410332">
      <w:rPr>
        <w:lang w:val="pt-BR"/>
      </w:rPr>
      <w:t>Termo de Abertura de Projeto - TAP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C2FAA" w14:textId="77777777" w:rsidR="00304547" w:rsidRDefault="00304547">
      <w:pPr>
        <w:spacing w:line="240" w:lineRule="auto"/>
        <w:ind w:left="0" w:hanging="2"/>
      </w:pPr>
      <w:r>
        <w:separator/>
      </w:r>
    </w:p>
  </w:footnote>
  <w:footnote w:type="continuationSeparator" w:id="0">
    <w:p w14:paraId="6F446CFF" w14:textId="77777777" w:rsidR="00304547" w:rsidRDefault="0030454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EA987" w14:textId="77777777" w:rsidR="00245F7B" w:rsidRDefault="00245F7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jc w:val="left"/>
      <w:rPr>
        <w:rFonts w:ascii="Arial" w:eastAsia="Arial" w:hAnsi="Arial" w:cs="Arial"/>
        <w:color w:val="0000FF"/>
        <w:sz w:val="22"/>
        <w:szCs w:val="22"/>
      </w:rPr>
    </w:pPr>
  </w:p>
  <w:tbl>
    <w:tblPr>
      <w:tblStyle w:val="a2"/>
      <w:tblW w:w="9940" w:type="dxa"/>
      <w:jc w:val="center"/>
      <w:tblInd w:w="0" w:type="dxa"/>
      <w:tblLayout w:type="fixed"/>
      <w:tblLook w:val="0000" w:firstRow="0" w:lastRow="0" w:firstColumn="0" w:lastColumn="0" w:noHBand="0" w:noVBand="0"/>
    </w:tblPr>
    <w:tblGrid>
      <w:gridCol w:w="1533"/>
      <w:gridCol w:w="8407"/>
    </w:tblGrid>
    <w:tr w:rsidR="00245F7B" w14:paraId="7E89CF33" w14:textId="77777777">
      <w:trPr>
        <w:trHeight w:val="1651"/>
        <w:jc w:val="center"/>
      </w:trPr>
      <w:tc>
        <w:tcPr>
          <w:tcW w:w="1533" w:type="dxa"/>
        </w:tcPr>
        <w:p w14:paraId="374A96A8" w14:textId="77777777" w:rsidR="00245F7B" w:rsidRDefault="00245F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  <w:tc>
        <w:tcPr>
          <w:tcW w:w="8407" w:type="dxa"/>
          <w:tcBorders>
            <w:bottom w:val="single" w:sz="4" w:space="0" w:color="000000"/>
          </w:tcBorders>
        </w:tcPr>
        <w:p w14:paraId="43827330" w14:textId="77777777" w:rsidR="00245F7B" w:rsidRDefault="00304547">
          <w:pPr>
            <w:ind w:left="0" w:hanging="2"/>
            <w:jc w:val="center"/>
            <w:rPr>
              <w:color w:val="9CC2E5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25535238" wp14:editId="0885E74B">
                <wp:simplePos x="0" y="0"/>
                <wp:positionH relativeFrom="column">
                  <wp:posOffset>1772920</wp:posOffset>
                </wp:positionH>
                <wp:positionV relativeFrom="paragraph">
                  <wp:posOffset>9525</wp:posOffset>
                </wp:positionV>
                <wp:extent cx="982980" cy="868045"/>
                <wp:effectExtent l="0" t="0" r="0" b="0"/>
                <wp:wrapSquare wrapText="bothSides" distT="0" distB="0" distL="114300" distR="11430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8680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14:paraId="07DEE4C5" w14:textId="77777777" w:rsidR="00245F7B" w:rsidRDefault="00245F7B">
    <w:pPr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930FF"/>
    <w:multiLevelType w:val="hybridMultilevel"/>
    <w:tmpl w:val="DB0870E2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27180245"/>
    <w:multiLevelType w:val="hybridMultilevel"/>
    <w:tmpl w:val="8BCA5C06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345A0ED5"/>
    <w:multiLevelType w:val="hybridMultilevel"/>
    <w:tmpl w:val="66680040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51945179"/>
    <w:multiLevelType w:val="multilevel"/>
    <w:tmpl w:val="AB428422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pStyle w:val="Ttulo2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pStyle w:val="Ttulo3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pStyle w:val="Ttulo4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pStyle w:val="Ttulo5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pStyle w:val="Ttulo6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pStyle w:val="Ttulo7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pStyle w:val="Ttulo8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pStyle w:val="Ttulo9"/>
      <w:lvlText w:val="%9."/>
      <w:lvlJc w:val="right"/>
      <w:pPr>
        <w:ind w:left="6120" w:hanging="180"/>
      </w:pPr>
      <w:rPr>
        <w:vertAlign w:val="baseline"/>
      </w:rPr>
    </w:lvl>
  </w:abstractNum>
  <w:abstractNum w:abstractNumId="4" w15:restartNumberingAfterBreak="0">
    <w:nsid w:val="5A872D32"/>
    <w:multiLevelType w:val="hybridMultilevel"/>
    <w:tmpl w:val="023E3F82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5" w15:restartNumberingAfterBreak="0">
    <w:nsid w:val="723E7B54"/>
    <w:multiLevelType w:val="hybridMultilevel"/>
    <w:tmpl w:val="3F1EB71A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671563102">
    <w:abstractNumId w:val="3"/>
  </w:num>
  <w:num w:numId="2" w16cid:durableId="468086399">
    <w:abstractNumId w:val="1"/>
  </w:num>
  <w:num w:numId="3" w16cid:durableId="895122307">
    <w:abstractNumId w:val="0"/>
  </w:num>
  <w:num w:numId="4" w16cid:durableId="823930866">
    <w:abstractNumId w:val="2"/>
  </w:num>
  <w:num w:numId="5" w16cid:durableId="103304828">
    <w:abstractNumId w:val="5"/>
  </w:num>
  <w:num w:numId="6" w16cid:durableId="55531519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co Isaias Alayo Chavez">
    <w15:presenceInfo w15:providerId="Windows Live" w15:userId="00cecea75f4553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F7B"/>
    <w:rsid w:val="00121A39"/>
    <w:rsid w:val="001D2A54"/>
    <w:rsid w:val="001E5366"/>
    <w:rsid w:val="00215BEE"/>
    <w:rsid w:val="00245F7B"/>
    <w:rsid w:val="002A6A8B"/>
    <w:rsid w:val="00304547"/>
    <w:rsid w:val="00373E9D"/>
    <w:rsid w:val="00410332"/>
    <w:rsid w:val="00561E42"/>
    <w:rsid w:val="006C321D"/>
    <w:rsid w:val="008669E1"/>
    <w:rsid w:val="00BA3976"/>
    <w:rsid w:val="00BC085D"/>
    <w:rsid w:val="00C8771C"/>
    <w:rsid w:val="00C9288F"/>
    <w:rsid w:val="00D04413"/>
    <w:rsid w:val="00E5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D16C6"/>
  <w15:docId w15:val="{A3C4A981-B207-41EF-8208-F54A20D29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340" w:hanging="340"/>
    </w:pPr>
    <w:rPr>
      <w:b/>
      <w:bCs/>
      <w:kern w:val="1"/>
      <w:sz w:val="32"/>
      <w:szCs w:val="32"/>
      <w:lang w:val="pt-BR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1"/>
      </w:numPr>
      <w:spacing w:before="240" w:after="60"/>
      <w:ind w:left="567" w:hanging="567"/>
      <w:outlineLvl w:val="1"/>
    </w:pPr>
    <w:rPr>
      <w:b/>
      <w:bCs/>
      <w:i/>
      <w:iCs/>
      <w:sz w:val="28"/>
      <w:szCs w:val="28"/>
      <w:lang w:val="pt-BR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spacing w:before="240" w:after="60"/>
      <w:ind w:left="720" w:hanging="720"/>
      <w:outlineLvl w:val="2"/>
    </w:pPr>
    <w:rPr>
      <w:b/>
      <w:bCs/>
      <w:sz w:val="26"/>
      <w:szCs w:val="26"/>
      <w:lang w:val="pt-BR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ind w:left="864" w:hanging="864"/>
      <w:outlineLvl w:val="3"/>
    </w:pPr>
    <w:rPr>
      <w:rFonts w:ascii="Arial" w:hAnsi="Arial"/>
      <w:b/>
      <w:bCs/>
      <w:szCs w:val="28"/>
      <w:lang w:val="pt-BR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1008" w:hanging="1008"/>
      <w:outlineLvl w:val="4"/>
    </w:pPr>
    <w:rPr>
      <w:rFonts w:ascii="Arial" w:hAnsi="Arial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1152" w:hanging="1152"/>
      <w:outlineLvl w:val="5"/>
    </w:pPr>
    <w:rPr>
      <w:rFonts w:ascii="Arial" w:hAnsi="Arial"/>
      <w:b/>
      <w:bCs/>
      <w:sz w:val="22"/>
      <w:szCs w:val="22"/>
      <w:lang w:val="pt-BR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="1296" w:hanging="1296"/>
      <w:outlineLvl w:val="6"/>
    </w:pPr>
    <w:rPr>
      <w:rFonts w:ascii="Arial" w:hAnsi="Arial"/>
      <w:lang w:val="pt-BR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="1440" w:hanging="1440"/>
      <w:outlineLvl w:val="7"/>
    </w:pPr>
    <w:rPr>
      <w:rFonts w:ascii="Arial" w:hAnsi="Arial"/>
      <w:i/>
      <w:iCs/>
      <w:lang w:val="pt-BR"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="1584" w:hanging="1584"/>
      <w:outlineLvl w:val="8"/>
    </w:pPr>
    <w:rPr>
      <w:rFonts w:ascii="Arial" w:hAnsi="Arial" w:cs="Arial"/>
      <w:sz w:val="22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Subttulo"/>
    <w:uiPriority w:val="10"/>
    <w:qFormat/>
    <w:pPr>
      <w:jc w:val="center"/>
    </w:pPr>
    <w:rPr>
      <w:rFonts w:ascii="Arial" w:hAnsi="Arial" w:cs="Arial"/>
      <w:b/>
      <w:sz w:val="40"/>
      <w:szCs w:val="20"/>
      <w:lang w:val="pt-BR"/>
    </w:rPr>
  </w:style>
  <w:style w:type="character" w:customStyle="1" w:styleId="WW8Num1z1">
    <w:name w:val="WW8Num1z1"/>
    <w:rPr>
      <w:color w:val="auto"/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3z1">
    <w:name w:val="WW8Num3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4z1">
    <w:name w:val="WW8Num4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5z1">
    <w:name w:val="WW8Num5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6z1">
    <w:name w:val="WW8Num6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6z3">
    <w:name w:val="WW8Num6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7z1">
    <w:name w:val="WW8Num7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7z2">
    <w:name w:val="WW8Num7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8z1">
    <w:name w:val="WW8Num8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8z2">
    <w:name w:val="WW8Num8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8z3">
    <w:name w:val="WW8Num8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10z1">
    <w:name w:val="WW8Num10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0z3">
    <w:name w:val="WW8Num10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13z1">
    <w:name w:val="WW8Num13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3z2">
    <w:name w:val="WW8Num13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3z3">
    <w:name w:val="WW8Num13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14z1">
    <w:name w:val="WW8Num14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4z2">
    <w:name w:val="WW8Num14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4z3">
    <w:name w:val="WW8Num14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HiperlinkVisitado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Bullets">
    <w:name w:val="Bullets"/>
    <w:rPr>
      <w:rFonts w:ascii="StarSymbol" w:eastAsia="StarSymbol" w:hAnsi="StarSymbol" w:cs="StarSymbol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pPr>
      <w:jc w:val="center"/>
    </w:pPr>
    <w:rPr>
      <w:b/>
      <w:bCs/>
      <w:sz w:val="48"/>
      <w:lang w:val="pt-BR"/>
    </w:r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rFonts w:ascii="Arial" w:hAnsi="Arial"/>
      <w:szCs w:val="20"/>
      <w:lang w:val="pt-BR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requisito">
    <w:name w:val="requisito"/>
    <w:basedOn w:val="Normal"/>
    <w:pPr>
      <w:tabs>
        <w:tab w:val="left" w:pos="2268"/>
      </w:tabs>
      <w:spacing w:before="240"/>
      <w:ind w:left="1134" w:hanging="1134"/>
    </w:pPr>
    <w:rPr>
      <w:rFonts w:ascii="Arial" w:hAnsi="Arial"/>
      <w:szCs w:val="20"/>
      <w:lang w:val="pt-BR"/>
    </w:rPr>
  </w:style>
  <w:style w:type="paragraph" w:customStyle="1" w:styleId="fax">
    <w:name w:val="fax"/>
    <w:basedOn w:val="Normal"/>
    <w:rPr>
      <w:rFonts w:ascii="Arial" w:hAnsi="Arial"/>
      <w:sz w:val="20"/>
      <w:szCs w:val="20"/>
      <w:lang w:val="pt-PT"/>
    </w:rPr>
  </w:style>
  <w:style w:type="paragraph" w:customStyle="1" w:styleId="PlainText1">
    <w:name w:val="Plain Text1"/>
    <w:basedOn w:val="Normal"/>
    <w:rPr>
      <w:rFonts w:ascii="Courier New" w:hAnsi="Courier New"/>
      <w:sz w:val="20"/>
      <w:szCs w:val="20"/>
      <w:lang w:val="pt-BR"/>
    </w:rPr>
  </w:style>
  <w:style w:type="paragraph" w:customStyle="1" w:styleId="anotaoderequisito">
    <w:name w:val="anotação de requisito"/>
    <w:basedOn w:val="Normal"/>
    <w:pPr>
      <w:ind w:left="1134" w:firstLine="0"/>
    </w:pPr>
    <w:rPr>
      <w:rFonts w:ascii="Arial" w:hAnsi="Arial"/>
      <w:i/>
      <w:szCs w:val="20"/>
      <w:lang w:val="pt-BR"/>
    </w:rPr>
  </w:style>
  <w:style w:type="paragraph" w:styleId="Sumrio1">
    <w:name w:val="toc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umrio2">
    <w:name w:val="toc 2"/>
    <w:basedOn w:val="Normal"/>
    <w:next w:val="Normal"/>
    <w:pPr>
      <w:ind w:left="240" w:firstLine="0"/>
    </w:pPr>
    <w:rPr>
      <w:smallCaps/>
      <w:sz w:val="20"/>
      <w:szCs w:val="20"/>
    </w:rPr>
  </w:style>
  <w:style w:type="paragraph" w:styleId="Corpodetexto2">
    <w:name w:val="Body Text 2"/>
    <w:basedOn w:val="Normal"/>
    <w:rPr>
      <w:lang w:val="pt-BR"/>
    </w:rPr>
  </w:style>
  <w:style w:type="paragraph" w:styleId="Sumrio3">
    <w:name w:val="toc 3"/>
    <w:basedOn w:val="Normal"/>
    <w:next w:val="Normal"/>
    <w:pPr>
      <w:ind w:left="480" w:firstLine="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pPr>
      <w:ind w:left="720" w:firstLine="0"/>
    </w:pPr>
    <w:rPr>
      <w:sz w:val="18"/>
      <w:szCs w:val="18"/>
    </w:rPr>
  </w:style>
  <w:style w:type="paragraph" w:styleId="Sumrio5">
    <w:name w:val="toc 5"/>
    <w:basedOn w:val="Normal"/>
    <w:next w:val="Normal"/>
    <w:pPr>
      <w:ind w:left="960" w:firstLine="0"/>
    </w:pPr>
    <w:rPr>
      <w:sz w:val="18"/>
      <w:szCs w:val="18"/>
    </w:rPr>
  </w:style>
  <w:style w:type="paragraph" w:styleId="Sumrio6">
    <w:name w:val="toc 6"/>
    <w:basedOn w:val="Normal"/>
    <w:next w:val="Normal"/>
    <w:pPr>
      <w:ind w:left="1200" w:firstLine="0"/>
    </w:pPr>
    <w:rPr>
      <w:sz w:val="18"/>
      <w:szCs w:val="18"/>
    </w:rPr>
  </w:style>
  <w:style w:type="paragraph" w:styleId="Sumrio7">
    <w:name w:val="toc 7"/>
    <w:basedOn w:val="Normal"/>
    <w:next w:val="Normal"/>
    <w:pPr>
      <w:ind w:left="1440" w:firstLine="0"/>
    </w:pPr>
    <w:rPr>
      <w:sz w:val="18"/>
      <w:szCs w:val="18"/>
    </w:rPr>
  </w:style>
  <w:style w:type="paragraph" w:styleId="Sumrio8">
    <w:name w:val="toc 8"/>
    <w:basedOn w:val="Normal"/>
    <w:next w:val="Normal"/>
    <w:pPr>
      <w:ind w:left="1680" w:firstLine="0"/>
    </w:pPr>
    <w:rPr>
      <w:sz w:val="18"/>
      <w:szCs w:val="18"/>
    </w:rPr>
  </w:style>
  <w:style w:type="paragraph" w:styleId="Sumrio9">
    <w:name w:val="toc 9"/>
    <w:basedOn w:val="Normal"/>
    <w:next w:val="Normal"/>
    <w:pPr>
      <w:ind w:left="1920" w:firstLine="0"/>
    </w:pPr>
    <w:rPr>
      <w:sz w:val="18"/>
      <w:szCs w:val="18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Textodenotadefim">
    <w:name w:val="endnote text"/>
    <w:basedOn w:val="Normal"/>
    <w:rPr>
      <w:rFonts w:ascii="Arial" w:hAnsi="Arial"/>
      <w:szCs w:val="20"/>
      <w:lang w:val="pt-BR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 w:firstLine="0"/>
    </w:pPr>
  </w:style>
  <w:style w:type="paragraph" w:customStyle="1" w:styleId="Figura">
    <w:name w:val="Figura"/>
    <w:basedOn w:val="Legenda"/>
  </w:style>
  <w:style w:type="character" w:styleId="Refdecoment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decomentrio">
    <w:name w:val="annotation text"/>
    <w:basedOn w:val="Normal"/>
    <w:rPr>
      <w:sz w:val="20"/>
      <w:szCs w:val="20"/>
    </w:rPr>
  </w:style>
  <w:style w:type="paragraph" w:styleId="SemEspaamento">
    <w:name w:val="No Spacing"/>
    <w:pPr>
      <w:suppressAutoHyphens/>
      <w:spacing w:line="1" w:lineRule="atLeast"/>
      <w:ind w:leftChars="-1" w:left="-1" w:hangingChars="1" w:hanging="1"/>
      <w:contextualSpacing/>
      <w:textDirection w:val="btLr"/>
      <w:textAlignment w:val="top"/>
      <w:outlineLvl w:val="0"/>
    </w:pPr>
    <w:rPr>
      <w:rFonts w:ascii="Calibri" w:eastAsia="SimSun" w:hAnsi="Calibri"/>
      <w:position w:val="-1"/>
      <w:sz w:val="22"/>
      <w:szCs w:val="22"/>
      <w:lang w:eastAsia="zh-CN"/>
    </w:rPr>
  </w:style>
  <w:style w:type="paragraph" w:styleId="Assuntodocomentrio">
    <w:name w:val="annotation subject"/>
    <w:basedOn w:val="Textodecomentrio"/>
    <w:next w:val="Textodecomentrio"/>
    <w:rPr>
      <w:b/>
      <w:bCs/>
    </w:rPr>
  </w:style>
  <w:style w:type="character" w:customStyle="1" w:styleId="TextodecomentrioChar">
    <w:name w:val="Texto de comentário Char"/>
    <w:rPr>
      <w:w w:val="100"/>
      <w:position w:val="-1"/>
      <w:effect w:val="none"/>
      <w:vertAlign w:val="baseline"/>
      <w:cs w:val="0"/>
      <w:em w:val="none"/>
      <w:lang w:val="en-US" w:eastAsia="ar-SA"/>
    </w:rPr>
  </w:style>
  <w:style w:type="character" w:customStyle="1" w:styleId="AssuntodocomentrioChar">
    <w:name w:val="Assunto do comentário Char"/>
    <w:rPr>
      <w:b/>
      <w:bCs/>
      <w:w w:val="100"/>
      <w:position w:val="-1"/>
      <w:effect w:val="none"/>
      <w:vertAlign w:val="baseline"/>
      <w:cs w:val="0"/>
      <w:em w:val="none"/>
      <w:lang w:val="en-US" w:eastAsia="ar-SA"/>
    </w:rPr>
  </w:style>
  <w:style w:type="character" w:customStyle="1" w:styleId="CabealhoChar">
    <w:name w:val="Cabeçalho Char"/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eastAsia="ar-SA"/>
    </w:rPr>
  </w:style>
  <w:style w:type="paragraph" w:customStyle="1" w:styleId="Tabela">
    <w:name w:val="Tabela"/>
    <w:basedOn w:val="Normal"/>
    <w:pPr>
      <w:suppressAutoHyphens/>
      <w:jc w:val="left"/>
    </w:pPr>
    <w:rPr>
      <w:rFonts w:ascii="Arial" w:hAnsi="Arial"/>
      <w:sz w:val="20"/>
      <w:szCs w:val="20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Reviso">
    <w:name w:val="Revision"/>
    <w:hidden/>
    <w:uiPriority w:val="99"/>
    <w:semiHidden/>
    <w:rsid w:val="001D2A54"/>
    <w:pPr>
      <w:jc w:val="left"/>
    </w:pPr>
    <w:rPr>
      <w:position w:val="-1"/>
      <w:lang w:val="en-US" w:eastAsia="ar-SA"/>
    </w:rPr>
  </w:style>
  <w:style w:type="paragraph" w:styleId="PargrafodaLista">
    <w:name w:val="List Paragraph"/>
    <w:basedOn w:val="Normal"/>
    <w:uiPriority w:val="34"/>
    <w:qFormat/>
    <w:rsid w:val="00BA3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RWmAY6sktA+XlfH72/wBYb2uxg==">AMUW2mUKhX5J6+TCz0oq5rG7dIuvXDuJCuryAzzVyUtUs5aFvUuavkLtLAzVoXXfOJvnASQdTQcm33/DeM/0pf7G7J0VbobgcgGgocZWWedKYvTkKZfwX2LQ16SUs13peiDJ4ooEe3/G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469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Fábio Levy Siqueira</dc:creator>
  <cp:lastModifiedBy>Marco Isaias Alayo Chavez</cp:lastModifiedBy>
  <cp:revision>3</cp:revision>
  <dcterms:created xsi:type="dcterms:W3CDTF">2022-09-07T17:55:00Z</dcterms:created>
  <dcterms:modified xsi:type="dcterms:W3CDTF">2022-09-07T18:01:00Z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300.000000000000</vt:lpwstr>
  </property>
  <property fmtid="{D5CDD505-2E9C-101B-9397-08002B2CF9AE}" pid="3" name="GUID">
    <vt:lpwstr>{20050711-1425-1430-A2C0-C59CC90507D7}</vt:lpwstr>
  </property>
  <property fmtid="{D5CDD505-2E9C-101B-9397-08002B2CF9AE}" pid="4" name="SPSDescription">
    <vt:lpwstr>Documento de Especificação de Requisitos</vt:lpwstr>
  </property>
  <property fmtid="{D5CDD505-2E9C-101B-9397-08002B2CF9AE}" pid="5" name="Owner">
    <vt:lpwstr>Nathalia Sautchuk</vt:lpwstr>
  </property>
  <property fmtid="{D5CDD505-2E9C-101B-9397-08002B2CF9AE}" pid="6" name="Status">
    <vt:lpwstr>Final</vt:lpwstr>
  </property>
</Properties>
</file>